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7F7" w:rsidRPr="001577F7" w:rsidRDefault="001577F7" w:rsidP="001577F7">
      <w:pPr>
        <w:rPr>
          <w:b/>
          <w:bCs/>
        </w:rPr>
      </w:pPr>
      <w:r w:rsidRPr="001577F7">
        <w:rPr>
          <w:b/>
          <w:bCs/>
        </w:rPr>
        <w:t>【论文阅读笔记】</w:t>
      </w:r>
      <w:r w:rsidRPr="001577F7">
        <w:rPr>
          <w:b/>
          <w:bCs/>
        </w:rPr>
        <w:t xml:space="preserve"> Neural Relation Extraction with Selective Attention over Instances</w:t>
      </w:r>
    </w:p>
    <w:p w:rsidR="00E1624A" w:rsidRDefault="001577F7">
      <w:pPr>
        <w:rPr>
          <w:rFonts w:hint="eastAsia"/>
        </w:rPr>
      </w:pPr>
      <w:r>
        <w:rPr>
          <w:rFonts w:hint="eastAsia"/>
        </w:rPr>
        <w:t xml:space="preserve"> </w:t>
      </w:r>
      <w:hyperlink r:id="rId6" w:history="1">
        <w:r w:rsidRPr="004C1612">
          <w:rPr>
            <w:rStyle w:val="a3"/>
          </w:rPr>
          <w:t>https://www.jianshu.com/p/fa2d28b437d8</w:t>
        </w:r>
      </w:hyperlink>
      <w:r>
        <w:rPr>
          <w:rFonts w:hint="eastAsia"/>
        </w:rPr>
        <w:t xml:space="preserve"> </w:t>
      </w:r>
    </w:p>
    <w:p w:rsidR="00D946D2" w:rsidRDefault="00D946D2">
      <w:pPr>
        <w:rPr>
          <w:rFonts w:hint="eastAsia"/>
        </w:rPr>
      </w:pPr>
      <w:hyperlink r:id="rId7" w:history="1">
        <w:r w:rsidRPr="004C1612">
          <w:rPr>
            <w:rStyle w:val="a3"/>
          </w:rPr>
          <w:t>https://blog.csdn.net/chenmingwei000/article/details/80054278</w:t>
        </w:r>
      </w:hyperlink>
      <w:r>
        <w:rPr>
          <w:rFonts w:hint="eastAsia"/>
        </w:rPr>
        <w:t xml:space="preserve"> </w:t>
      </w:r>
      <w:bookmarkStart w:id="0" w:name="_GoBack"/>
      <w:bookmarkEnd w:id="0"/>
    </w:p>
    <w:p w:rsidR="00402B9A" w:rsidRDefault="00402B9A" w:rsidP="00402B9A">
      <w:pPr>
        <w:pStyle w:val="a4"/>
      </w:pPr>
      <w:hyperlink r:id="rId8" w:tgtFrame="_blank" w:history="1">
        <w:r>
          <w:rPr>
            <w:rStyle w:val="a3"/>
          </w:rPr>
          <w:t>本文代码</w:t>
        </w:r>
      </w:hyperlink>
    </w:p>
    <w:p w:rsidR="00402B9A" w:rsidRDefault="00402B9A" w:rsidP="00402B9A">
      <w:pPr>
        <w:pStyle w:val="a4"/>
      </w:pPr>
      <w:r>
        <w:t>Embedding(嵌入)在数学上表示一个maping, f: X -&gt; Y， 也就是一个function，其中该函数是injective（就是我们所说的单射函数，每个Y只有唯一的X对应，反之亦然）和structure-preserving (结构保存，比如在X所属的空间上X1 &lt; X2,那么映射后在Y所属空间上同理 Y1 &lt; Y2)。那么对于word embedding，就是将单词word映射到另外一个空间，其中这个映射具有injective和structure-preserving的特点。</w:t>
      </w:r>
    </w:p>
    <w:p w:rsidR="00402B9A" w:rsidRDefault="00402B9A" w:rsidP="00402B9A">
      <w:pPr>
        <w:pStyle w:val="a4"/>
      </w:pPr>
      <w:r>
        <w:t>Word Embedding通俗的翻译可以认为是单词嵌入，就是把X所属空间的单词映射为到Y空间的多维向量，那么该多维向量相当于嵌入到Y所属空间中，一个萝卜一个坑。说白了，也就是找到一个映射或者函数，生成在一个新的空间上的表达，该表达就是word representation。推广开来，还有image embedding, video embedding, 都是一种将源数据映射到另外一个空间的操作。</w:t>
      </w:r>
    </w:p>
    <w:p w:rsidR="00402B9A" w:rsidRDefault="00402B9A" w:rsidP="00402B9A">
      <w:pPr>
        <w:pStyle w:val="2"/>
      </w:pPr>
      <w:r>
        <w:t>Abstract</w:t>
      </w:r>
    </w:p>
    <w:p w:rsidR="00402B9A" w:rsidRDefault="00402B9A" w:rsidP="00402B9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远程监督</w:t>
      </w:r>
      <w:r>
        <w:t>(Distant supervised)</w:t>
      </w:r>
      <w:r>
        <w:t>关系抽取方法使用广泛，但不可避免地伴随错误标签问题</w:t>
      </w:r>
      <w:r>
        <w:t>(wrong labelling problem)</w:t>
      </w:r>
      <w:r>
        <w:t>，会严重影响关系抽取的效果。</w:t>
      </w:r>
    </w:p>
    <w:p w:rsidR="00402B9A" w:rsidRDefault="00402B9A" w:rsidP="00402B9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本文提出一种基于</w:t>
      </w:r>
      <w:r>
        <w:t>attention</w:t>
      </w:r>
      <w:r>
        <w:t>的、</w:t>
      </w:r>
      <w:r>
        <w:t>sentence-level</w:t>
      </w:r>
      <w:r>
        <w:t>的方法来缓解这个问题。</w:t>
      </w:r>
    </w:p>
    <w:p w:rsidR="00402B9A" w:rsidRDefault="00402B9A" w:rsidP="00402B9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使用</w:t>
      </w:r>
      <w:r>
        <w:t>CNN</w:t>
      </w:r>
      <w:r>
        <w:t>来嵌入句子语义，之后对多个实例</w:t>
      </w:r>
      <w:r>
        <w:t>(Multiple Instances)</w:t>
      </w:r>
      <w:r>
        <w:t>施加</w:t>
      </w:r>
      <w:r>
        <w:t>sentence-level</w:t>
      </w:r>
      <w:r>
        <w:t>的</w:t>
      </w:r>
      <w:r>
        <w:t>attention</w:t>
      </w:r>
      <w:r>
        <w:t>，来动态地减少噪声实例的权重。</w:t>
      </w:r>
    </w:p>
    <w:p w:rsidR="00402B9A" w:rsidRDefault="00402B9A" w:rsidP="00402B9A">
      <w:pPr>
        <w:pStyle w:val="2"/>
      </w:pPr>
      <w:r>
        <w:t>1. Introduction</w:t>
      </w:r>
    </w:p>
    <w:p w:rsidR="00402B9A" w:rsidRDefault="00402B9A" w:rsidP="00402B9A">
      <w:pPr>
        <w:pStyle w:val="a4"/>
      </w:pPr>
      <w:r>
        <w:t>许多知识库(Freebase、DBpedia、YAGO)被用来做NLP任务，包括网络搜索和问答系统。这些知识库主要由三元组构成，例如，(Microsoft, founder, Bill Gates)。虽然包含了很多事实(facts)，但是与真实世界中存在的无限大量事实相比，还远远不够完整。</w:t>
      </w:r>
    </w:p>
    <w:p w:rsidR="00402B9A" w:rsidRDefault="00402B9A" w:rsidP="00402B9A">
      <w:pPr>
        <w:pStyle w:val="a4"/>
      </w:pPr>
      <w:r>
        <w:t>为了扩充知识库，已经有大量的工作投入在</w:t>
      </w:r>
      <w:r>
        <w:rPr>
          <w:rStyle w:val="a5"/>
        </w:rPr>
        <w:t>自动寻找未知的关系事实(relation facts)</w:t>
      </w:r>
      <w:r>
        <w:t xml:space="preserve"> 任务中。因此，</w:t>
      </w:r>
      <w:r>
        <w:rPr>
          <w:rStyle w:val="a5"/>
        </w:rPr>
        <w:t>关系抽取(Relation Extraction)</w:t>
      </w:r>
      <w:r>
        <w:t xml:space="preserve"> 作为从素文本中产生关系数据的过程，是NLP中一个关键性的任务。</w:t>
      </w:r>
    </w:p>
    <w:p w:rsidR="00402B9A" w:rsidRDefault="00402B9A" w:rsidP="00402B9A">
      <w:pPr>
        <w:pStyle w:val="a4"/>
      </w:pPr>
      <w:r>
        <w:t>大多数基于监督的(Supervised)关系抽取系统，需要大量带标签的、特定于关系的(relation-specific)训练数据，非常耗时耗力。Mintz在2009年提出了</w:t>
      </w:r>
      <w:r>
        <w:rPr>
          <w:rStyle w:val="a5"/>
        </w:rPr>
        <w:t>distant supervisom</w:t>
      </w:r>
      <w:r>
        <w:t>方法，将知识库(KBs)和文本结合起来产生训练数据。</w:t>
      </w:r>
      <w:r>
        <w:rPr>
          <w:rStyle w:val="a5"/>
        </w:rPr>
        <w:t>该方法假设如果两个实体EH和ET在KB中存在某种关系A，那么所有包含这两个实体的句子都会表达同样的关系A。</w:t>
      </w:r>
      <w:r>
        <w:t xml:space="preserve"> 这种方法可以有效地队训练数据打标签，但</w:t>
      </w:r>
      <w:r>
        <w:lastRenderedPageBreak/>
        <w:t>是常常会产生</w:t>
      </w:r>
      <w:r>
        <w:rPr>
          <w:rStyle w:val="a5"/>
        </w:rPr>
        <w:t>错误标签问题(wrong labelling problem)</w:t>
      </w:r>
      <w:r>
        <w:t>，即包含EH和ET的句子中不一定表达关系A。因此，(Riedel, 2010; Hoffmann, 2011; Surdeanu, 2012)等人提出了</w:t>
      </w:r>
      <w:r>
        <w:rPr>
          <w:rStyle w:val="a5"/>
        </w:rPr>
        <w:t>多样本学习(Multi-instances Learning)</w:t>
      </w:r>
      <w:r>
        <w:t xml:space="preserve"> 方法来缓解这个问题。</w:t>
      </w:r>
    </w:p>
    <w:p w:rsidR="00402B9A" w:rsidRDefault="00402B9A" w:rsidP="00402B9A">
      <w:pPr>
        <w:pStyle w:val="a4"/>
      </w:pPr>
      <w:r>
        <w:t>这些传统方法主要的缺点就是，大多数特征都是直接使用NLP工具来提取的，而这些方法不可避免地会传播NLP工具产生的误差。最近一些人Socher, 2012; Zeng, 2014; dos Santos, 2015)尝试使用</w:t>
      </w:r>
      <w:r>
        <w:rPr>
          <w:rStyle w:val="a5"/>
        </w:rPr>
        <w:t>深度神经网络(Deep Neural Networks)</w:t>
      </w:r>
      <w:r>
        <w:t xml:space="preserve"> 来进行关系分类，而无需人工选择的特征。</w:t>
      </w:r>
      <w:r>
        <w:br/>
      </w:r>
      <w:r>
        <w:rPr>
          <w:rStyle w:val="HTML"/>
          <w:b/>
          <w:bCs/>
        </w:rPr>
        <w:t>特征是指的什么？要解决的问题不是如何获取大量带标签的训练数据吗？使用特征来打标签？</w:t>
      </w:r>
    </w:p>
    <w:p w:rsidR="00402B9A" w:rsidRDefault="00402B9A" w:rsidP="00402B9A">
      <w:pPr>
        <w:pStyle w:val="a4"/>
      </w:pPr>
      <w:r>
        <w:t>这些DNN方法基于sentence-level的、带注解的数据(Annotated Data)来构造分类器。但由于缺乏人工注解的训练数据，因此难以应用到大规模的知识库(KBs)中。因此，Zeng在2015年把</w:t>
      </w:r>
      <w:r>
        <w:rPr>
          <w:rStyle w:val="a5"/>
        </w:rPr>
        <w:t>多样本学习</w:t>
      </w:r>
      <w:r>
        <w:t>和</w:t>
      </w:r>
      <w:r>
        <w:rPr>
          <w:rStyle w:val="a5"/>
        </w:rPr>
        <w:t>神经网络模型</w:t>
      </w:r>
      <w:r>
        <w:t>结合起来，根据</w:t>
      </w:r>
      <w:r>
        <w:rPr>
          <w:rStyle w:val="a5"/>
        </w:rPr>
        <w:t>distant supervision</w:t>
      </w:r>
      <w:r>
        <w:t>数据来构造关系提取器。</w:t>
      </w:r>
      <w:r>
        <w:rPr>
          <w:rStyle w:val="a5"/>
        </w:rPr>
        <w:t>该方法假设在所有提到这两个实体的句子中，至少有一个句子表达它们的关系，并且在训练和预测过程中对每一个实体对只选择最有可能的句子。</w:t>
      </w:r>
      <w:r>
        <w:t xml:space="preserve"> 显然，这种方法在忽略其他句子的同时，也忽略掉了其中包含的大量信息。该方法在关系提取任务上作出了重大提升，但还不够好。</w:t>
      </w:r>
      <w:r>
        <w:br/>
      </w:r>
      <w:r>
        <w:rPr>
          <w:rStyle w:val="HTML"/>
          <w:b/>
          <w:bCs/>
        </w:rPr>
        <w:t>什么意思？？？？选择句子是为了干什么？</w:t>
      </w:r>
    </w:p>
    <w:p w:rsidR="00402B9A" w:rsidRDefault="00402B9A" w:rsidP="00402B9A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本文提出了一种基于</w:t>
      </w:r>
      <w:r>
        <w:t>attention</w:t>
      </w:r>
      <w:r>
        <w:t>的、</w:t>
      </w:r>
      <w:r>
        <w:t>sentence-level</w:t>
      </w:r>
      <w:r>
        <w:t>的</w:t>
      </w:r>
      <w:r>
        <w:t>CNN</w:t>
      </w:r>
      <w:r>
        <w:t>模型方法来完成</w:t>
      </w:r>
      <w:r>
        <w:t>distant supervised</w:t>
      </w:r>
      <w:r>
        <w:t>关系抽取任务。</w:t>
      </w:r>
    </w:p>
    <w:p w:rsidR="00402B9A" w:rsidRDefault="00402B9A" w:rsidP="00402B9A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首先使用</w:t>
      </w:r>
      <w:r>
        <w:t>CNN</w:t>
      </w:r>
      <w:r>
        <w:t>来嵌入句子的语义</w:t>
      </w:r>
      <w:r>
        <w:t>(embed the semantics of sentences)</w:t>
      </w:r>
      <w:r>
        <w:t>。</w:t>
      </w:r>
      <w:r>
        <w:rPr>
          <w:rStyle w:val="HTML"/>
          <w:b/>
          <w:bCs/>
        </w:rPr>
        <w:t>然后就得到了sentence embeddings？</w:t>
      </w:r>
      <w:r>
        <w:t xml:space="preserve"> </w:t>
      </w:r>
      <w:r>
        <w:t>为了利用所有的信息句，我们把关系表示成句子嵌入</w:t>
      </w:r>
      <w:r>
        <w:t>(sentence embeddings)</w:t>
      </w:r>
      <w:r>
        <w:t>的语义成分</w:t>
      </w:r>
      <w:r>
        <w:t>(semantic composition)</w:t>
      </w:r>
      <w:r>
        <w:t>。</w:t>
      </w:r>
    </w:p>
    <w:p w:rsidR="00402B9A" w:rsidRDefault="00402B9A" w:rsidP="00402B9A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此外，我们还对多个实例</w:t>
      </w:r>
      <w:r>
        <w:t>(Multiple Instances)</w:t>
      </w:r>
      <w:r>
        <w:t>施加</w:t>
      </w:r>
      <w:r>
        <w:t>sentence-level</w:t>
      </w:r>
      <w:r>
        <w:t>的</w:t>
      </w:r>
      <w:r>
        <w:t>attention</w:t>
      </w:r>
      <w:r>
        <w:t>，来动态地减少噪声实例的权重。</w:t>
      </w:r>
    </w:p>
    <w:p w:rsidR="00402B9A" w:rsidRDefault="00402B9A" w:rsidP="00402B9A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最后，我们使用由</w:t>
      </w:r>
      <w:r>
        <w:t>sentence-level attention</w:t>
      </w:r>
      <w:r>
        <w:t>赋以权重的关系向量来抽取关系。</w:t>
      </w:r>
    </w:p>
    <w:p w:rsidR="00402B9A" w:rsidRDefault="00402B9A" w:rsidP="00402B9A">
      <w:pPr>
        <w:pStyle w:val="a4"/>
      </w:pPr>
      <w:r>
        <w:t>本文的主要贡献有：</w:t>
      </w:r>
    </w:p>
    <w:p w:rsidR="00402B9A" w:rsidRDefault="00402B9A" w:rsidP="00402B9A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与其他神经关系抽取模型相比较，该模型可以充分利用每一个实体对</w:t>
      </w:r>
      <w:r>
        <w:t>(Entity Pair)</w:t>
      </w:r>
      <w:r>
        <w:t>的所有信息句。</w:t>
      </w:r>
    </w:p>
    <w:p w:rsidR="00402B9A" w:rsidRDefault="00402B9A" w:rsidP="00402B9A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提出了</w:t>
      </w:r>
      <w:r>
        <w:rPr>
          <w:rStyle w:val="a5"/>
        </w:rPr>
        <w:t>选择性注意</w:t>
      </w:r>
      <w:r>
        <w:t>(Selective Attention)</w:t>
      </w:r>
      <w:r>
        <w:t>方法削弱噪声实例的影响，来解决远程监督</w:t>
      </w:r>
      <w:r>
        <w:t>(Distant Supervision)</w:t>
      </w:r>
      <w:r>
        <w:t>中的错误标签问题。</w:t>
      </w:r>
    </w:p>
    <w:p w:rsidR="00402B9A" w:rsidRDefault="00402B9A" w:rsidP="00402B9A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实验证明了</w:t>
      </w:r>
      <w:r>
        <w:t>Selective Attention</w:t>
      </w:r>
      <w:r>
        <w:t>对两种</w:t>
      </w:r>
      <w:r>
        <w:t>CNN</w:t>
      </w:r>
      <w:r>
        <w:t>模型在关系抽取任务中的表现是有益的。</w:t>
      </w:r>
    </w:p>
    <w:p w:rsidR="00402B9A" w:rsidRDefault="00402B9A" w:rsidP="00402B9A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del w:id="1" w:author="Unknown">
        <w:r>
          <w:rPr>
            <w:rStyle w:val="HTML"/>
            <w:b/>
            <w:bCs/>
          </w:rPr>
          <w:delText>就是加了个Selective Attention吧...，其他的都是已有方法。</w:delText>
        </w:r>
      </w:del>
    </w:p>
    <w:p w:rsidR="00402B9A" w:rsidRDefault="00402B9A" w:rsidP="00402B9A">
      <w:pPr>
        <w:pStyle w:val="2"/>
      </w:pPr>
      <w:r>
        <w:t>2. Related Work</w:t>
      </w:r>
    </w:p>
    <w:p w:rsidR="00402B9A" w:rsidRDefault="00402B9A" w:rsidP="00402B9A">
      <w:pPr>
        <w:pStyle w:val="a4"/>
      </w:pPr>
      <w:r>
        <w:t>关系抽取是NLP中最重要的任务之一，学界在关系抽取方法上已经做了大量的研究，尤其是基于监督的关系抽取(Supervised Relation Extraction)。这些方法绝大多数都需要大量的带注解的数据(Annotated Data)，非常耗时耗力。</w:t>
      </w:r>
    </w:p>
    <w:p w:rsidR="00402B9A" w:rsidRDefault="00402B9A" w:rsidP="00402B9A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lastRenderedPageBreak/>
        <w:t>为了解决上述人工标注问题，</w:t>
      </w:r>
      <w:r>
        <w:t>Mintz</w:t>
      </w:r>
      <w:r>
        <w:t>在</w:t>
      </w:r>
      <w:r>
        <w:t>2009</w:t>
      </w:r>
      <w:r>
        <w:t>年使用远程监督将素文本和</w:t>
      </w:r>
      <w:r>
        <w:t>Freebase</w:t>
      </w:r>
      <w:r>
        <w:t>结合起来产生带标签的训练数据。然而，远程监督不可避免地伴随着错误标签问题。</w:t>
      </w:r>
    </w:p>
    <w:p w:rsidR="00402B9A" w:rsidRDefault="00402B9A" w:rsidP="00402B9A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为了解决上述错误标签问题，</w:t>
      </w:r>
      <w:r>
        <w:t>Riedel</w:t>
      </w:r>
      <w:r>
        <w:t>在</w:t>
      </w:r>
      <w:r>
        <w:t>2010</w:t>
      </w:r>
      <w:r>
        <w:t>年将关系抽取中的远程监督建模为一个多实例</w:t>
      </w:r>
      <w:r>
        <w:t>-</w:t>
      </w:r>
      <w:r>
        <w:t>单标签</w:t>
      </w:r>
      <w:r>
        <w:t>(Multi-instance Single-label)</w:t>
      </w:r>
      <w:r>
        <w:t>问题，</w:t>
      </w:r>
      <w:r>
        <w:t>(Hoffmann 2011; Surdeanu, 2012)</w:t>
      </w:r>
      <w:r>
        <w:t>等人在关系抽取中使用了</w:t>
      </w:r>
      <w:r>
        <w:t>Multi-instance Single-label</w:t>
      </w:r>
      <w:r>
        <w:t>学习。</w:t>
      </w:r>
      <w:r>
        <w:t xml:space="preserve"> </w:t>
      </w:r>
    </w:p>
    <w:p w:rsidR="00402B9A" w:rsidRDefault="00402B9A" w:rsidP="00402B9A">
      <w:pPr>
        <w:widowControl/>
        <w:numPr>
          <w:ilvl w:val="1"/>
          <w:numId w:val="5"/>
        </w:numPr>
        <w:spacing w:before="100" w:beforeAutospacing="1" w:after="100" w:afterAutospacing="1"/>
        <w:jc w:val="left"/>
      </w:pPr>
      <w:r>
        <w:t>多实例学习</w:t>
      </w:r>
      <w:r>
        <w:t>(Multi-instance Learning)</w:t>
      </w:r>
      <w:r>
        <w:t>首先是被提出用来解决药物活性预测</w:t>
      </w:r>
      <w:r>
        <w:t>(Dietterich, 1997)</w:t>
      </w:r>
      <w:r>
        <w:t>中模糊标签</w:t>
      </w:r>
      <w:r>
        <w:t>(Ambiguously Labelled)</w:t>
      </w:r>
      <w:r>
        <w:t>训练数据的问题的。</w:t>
      </w:r>
    </w:p>
    <w:p w:rsidR="00402B9A" w:rsidRDefault="00402B9A" w:rsidP="00402B9A">
      <w:pPr>
        <w:widowControl/>
        <w:numPr>
          <w:ilvl w:val="1"/>
          <w:numId w:val="5"/>
        </w:numPr>
        <w:spacing w:before="100" w:beforeAutospacing="1" w:after="100" w:afterAutospacing="1"/>
        <w:jc w:val="left"/>
      </w:pPr>
      <w:r>
        <w:t>多实例学习为每一个实例考虑所有标签的可靠性，</w:t>
      </w:r>
      <w:r>
        <w:t>Bunescu</w:t>
      </w:r>
      <w:r>
        <w:t>和</w:t>
      </w:r>
      <w:r>
        <w:t>Mooney</w:t>
      </w:r>
      <w:r>
        <w:t>在</w:t>
      </w:r>
      <w:r>
        <w:t>2007</w:t>
      </w:r>
      <w:r>
        <w:t>年把弱监督和多实例学习结合起来，并将其扩展至关系抽取任务。</w:t>
      </w:r>
    </w:p>
    <w:p w:rsidR="00402B9A" w:rsidRDefault="00402B9A" w:rsidP="00402B9A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但所有上述的基于特征的</w:t>
      </w:r>
      <w:r>
        <w:t>(Feature-based)</w:t>
      </w:r>
      <w:r>
        <w:t>方法都非常依赖于由</w:t>
      </w:r>
      <w:r>
        <w:t>NLP</w:t>
      </w:r>
      <w:r>
        <w:t>工具产生的特征的质量，而且还会受误差传递问题的影响。</w:t>
      </w:r>
    </w:p>
    <w:p w:rsidR="00402B9A" w:rsidRDefault="00402B9A" w:rsidP="00402B9A">
      <w:pPr>
        <w:pStyle w:val="a4"/>
      </w:pPr>
      <w:r>
        <w:t>近几年，深度学习研究取得重大进展，很多研究者尝试使用神经网络来自动地为关系提取学习特征。Socher于2012年在关系抽取中使用了递归神经网络(RNN)。他们先将句子进行解析(Parse)，然后把语法分析树中的每一个结点表示成一个向量。此外，(Zeng, 2014; dos Santos, 2015)在关系抽取中采用了一种端到端的CNN模型。而Xie在2016年尝试加入实体的文本信息来帮助关系抽取过程。</w:t>
      </w:r>
    </w:p>
    <w:p w:rsidR="00402B9A" w:rsidRDefault="00402B9A" w:rsidP="00402B9A">
      <w:pPr>
        <w:pStyle w:val="a4"/>
      </w:pPr>
      <w:r>
        <w:t>虽然这些方法都不错，但他们还是在句子层面(Sentence-Level)进行关系抽取，并且依然没有足够的训练数据。另外，神经网络模型中用不了传统的多例学习策略。因此，Zeng在2015年将至少一个多例学习(at-least-one multi-instance learning)和神经网络结合起来在与远程监督数据上进行关系抽取。然而，他们</w:t>
      </w:r>
      <w:r>
        <w:rPr>
          <w:rStyle w:val="a5"/>
        </w:rPr>
        <w:t>假设对于每一个实体对(Entity Pair)只有一个句子是活动的</w:t>
      </w:r>
      <w:r>
        <w:t>。因此，他们漏掉了那些被忽略的句子中所含的大量丰富信息。本文与他们的方法不一样，我们提出了在多例上施加句子层面(Sentence-Level)的注意(Attention)，可以利用所有的信息句。</w:t>
      </w:r>
      <w:r>
        <w:br/>
      </w:r>
      <w:r>
        <w:rPr>
          <w:rStyle w:val="HTML"/>
          <w:b/>
          <w:bCs/>
        </w:rPr>
        <w:t>这么说来，Sentence Attention既可以解决错误标签问题，又可以利用所有信息句？</w:t>
      </w:r>
    </w:p>
    <w:p w:rsidR="00402B9A" w:rsidRDefault="00402B9A" w:rsidP="00402B9A">
      <w:pPr>
        <w:pStyle w:val="a4"/>
      </w:pPr>
      <w:r>
        <w:t>基于注意力的(Attention Based)模型最近吸引了很多研究者的兴趣，这种模型的选择性(Selectivity)使得他们能够学习不同模式(Modalities)之间的比对(Alignments。这种方法在多个领域已有应用，如图像分类、语音识别、图像字幕生成和机器翻译等。据我(Zhiyuan Liu)所知，本文是第一个在远程监督关系抽取(Distant Supervised Relation Extraction)任务中使用基于注意力(Attentiomn-Based)机制模型的研究。</w:t>
      </w:r>
    </w:p>
    <w:p w:rsidR="00402B9A" w:rsidRDefault="00402B9A" w:rsidP="00402B9A">
      <w:pPr>
        <w:pStyle w:val="2"/>
      </w:pPr>
      <w:r>
        <w:t>3. Methodology</w:t>
      </w:r>
    </w:p>
    <w:p w:rsidR="00402B9A" w:rsidRDefault="00402B9A" w:rsidP="00402B9A">
      <w:pPr>
        <w:pStyle w:val="a4"/>
      </w:pPr>
      <w:r>
        <w:t>给定一系列句子</w:t>
      </w:r>
      <w:r>
        <w:rPr>
          <w:rStyle w:val="math-inline"/>
        </w:rPr>
        <w:t>{x_1, x_2, · · · , x_n}</w:t>
      </w:r>
      <w:r>
        <w:t>和两个对应的实体，我们的模型可以测量每个关系(存在于两个给定的实体之间的)的可能性。该模型可主要分为以下两个部分：</w:t>
      </w:r>
    </w:p>
    <w:p w:rsidR="00402B9A" w:rsidRDefault="00402B9A" w:rsidP="00402B9A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rPr>
          <w:rStyle w:val="a5"/>
        </w:rPr>
        <w:lastRenderedPageBreak/>
        <w:t>Sentence Encoder</w:t>
      </w:r>
      <w:r>
        <w:br/>
      </w:r>
      <w:r>
        <w:t>给定一个句子</w:t>
      </w:r>
      <w:r>
        <w:t>x</w:t>
      </w:r>
      <w:r>
        <w:t>和两个目标实体，使用</w:t>
      </w:r>
      <w:r>
        <w:t>CNN</w:t>
      </w:r>
      <w:r>
        <w:t>来产生一个分布式的句子表示</w:t>
      </w:r>
      <w:r>
        <w:t>x'</w:t>
      </w:r>
      <w:r>
        <w:t>。</w:t>
      </w:r>
      <w:r>
        <w:t>(</w:t>
      </w:r>
      <w:r>
        <w:t>不同于句子</w:t>
      </w:r>
      <w:r>
        <w:t>x</w:t>
      </w:r>
      <w:r>
        <w:t>，</w:t>
      </w:r>
      <w:r>
        <w:t>x'</w:t>
      </w:r>
      <w:r>
        <w:t>是</w:t>
      </w:r>
      <w:r>
        <w:t>x</w:t>
      </w:r>
      <w:r>
        <w:t>的一种向量表示。</w:t>
      </w:r>
      <w:r>
        <w:t>)</w:t>
      </w:r>
    </w:p>
    <w:p w:rsidR="00402B9A" w:rsidRDefault="00402B9A" w:rsidP="00402B9A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rPr>
          <w:rStyle w:val="a5"/>
        </w:rPr>
        <w:t>Selective Attention over Instances</w:t>
      </w:r>
      <w:r>
        <w:br/>
      </w:r>
      <w:r>
        <w:t>当所有句子的分布式向量表示都得到之后，我们用句子级的注意力</w:t>
      </w:r>
      <w:r>
        <w:t>(Sentence-level Attention)</w:t>
      </w:r>
      <w:r>
        <w:t>来选择真正表达对应关系的句子。</w:t>
      </w:r>
    </w:p>
    <w:p w:rsidR="00402B9A" w:rsidRDefault="00402B9A" w:rsidP="00402B9A">
      <w:pPr>
        <w:pStyle w:val="3"/>
      </w:pPr>
      <w:r>
        <w:t>3.1 Sentence Encoder</w:t>
      </w:r>
    </w:p>
    <w:p w:rsidR="00402B9A" w:rsidRDefault="0020467E" w:rsidP="00402B9A">
      <w:r>
        <w:rPr>
          <w:noProof/>
        </w:rPr>
        <w:drawing>
          <wp:inline distT="0" distB="0" distL="0" distR="0" wp14:anchorId="6A34A3BA" wp14:editId="66699FDE">
            <wp:extent cx="5274310" cy="512841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9A" w:rsidRDefault="00402B9A" w:rsidP="00402B9A">
      <w:r>
        <w:t>Sentence Encoder</w:t>
      </w:r>
      <w:r>
        <w:t>的</w:t>
      </w:r>
      <w:r>
        <w:t>CNN/PCNN</w:t>
      </w:r>
      <w:r>
        <w:t>结构</w:t>
      </w:r>
    </w:p>
    <w:p w:rsidR="00402B9A" w:rsidRDefault="00402B9A" w:rsidP="00402B9A">
      <w:pPr>
        <w:pStyle w:val="a4"/>
      </w:pPr>
      <w:r>
        <w:t>如图所示，将句子x通过CNN转换成分布式的向量表示x'。首先，句子中的词被转换成密集的实值特征向量。然后依次通过卷积层，最大池化层和非线性转换层来得到句子的分布式表示，即x'。</w:t>
      </w:r>
    </w:p>
    <w:p w:rsidR="00402B9A" w:rsidRDefault="00402B9A" w:rsidP="00402B9A">
      <w:pPr>
        <w:pStyle w:val="4"/>
      </w:pPr>
      <w:r>
        <w:t>3.1.1 Input Representation</w:t>
      </w:r>
    </w:p>
    <w:p w:rsidR="00402B9A" w:rsidRDefault="00402B9A" w:rsidP="00402B9A">
      <w:pPr>
        <w:pStyle w:val="a4"/>
      </w:pPr>
      <w:r>
        <w:lastRenderedPageBreak/>
        <w:t>CNN的输入是句子x中未经处理的一些词，我们首先将这些词转换成低维度的向量。本文中，每一个输入的词都会通过词嵌入矩阵(Word Embedding Matrix)来转换成一个向量。此外，本文对句子中所有的词使用位置嵌入(Position Embedding)来具体指出每一个实体的位置。</w:t>
      </w:r>
    </w:p>
    <w:p w:rsidR="00402B9A" w:rsidRDefault="00402B9A" w:rsidP="00402B9A">
      <w:pPr>
        <w:pStyle w:val="a4"/>
        <w:numPr>
          <w:ilvl w:val="0"/>
          <w:numId w:val="7"/>
        </w:numPr>
      </w:pPr>
      <w:r>
        <w:rPr>
          <w:rStyle w:val="a5"/>
        </w:rPr>
        <w:t>Word Embeddings</w:t>
      </w:r>
      <w:r>
        <w:br/>
        <w:t>词嵌入旨在将单词转换成分布式表示，用来获取单词的语法和语义意义。给定一个由m个词组成的句子</w:t>
      </w:r>
      <w:r>
        <w:rPr>
          <w:rStyle w:val="math-inline"/>
        </w:rPr>
        <w:t>x = ({\omega_1,\omega_2, · · · ,\omega_m})</w:t>
      </w:r>
      <w:r>
        <w:t>, 其中的每一个词</w:t>
      </w:r>
      <w:r>
        <w:rPr>
          <w:rStyle w:val="math-inline"/>
        </w:rPr>
        <w:t>\omega_i</w:t>
      </w:r>
      <w:r>
        <w:t>由一个实值向量来表示。词表示(Word Representation)由嵌入矩阵中的列向量来编码，其中嵌入矩阵是一个固定大小的词汇表。</w:t>
      </w:r>
    </w:p>
    <w:p w:rsidR="00402B9A" w:rsidRDefault="00402B9A" w:rsidP="00402B9A">
      <w:pPr>
        <w:pStyle w:val="a4"/>
        <w:numPr>
          <w:ilvl w:val="0"/>
          <w:numId w:val="7"/>
        </w:numPr>
      </w:pPr>
      <w:r>
        <w:rPr>
          <w:rStyle w:val="a5"/>
        </w:rPr>
        <w:t>Position Embeddings</w:t>
      </w:r>
      <w:r>
        <w:br/>
        <w:t>在关系抽取任务中，靠近目标实体的词通常能为判断实体间的关系提供有用信息。类似于(Zeng, 2014)的方法，我们使用由实体对指定的位置嵌入。它可以帮助CNN记录每个词距离头实体或尾实体多近。位置嵌入被定义为当前词与头实体/尾实体相对距离的结合。例如，在句子“Bill Gates is the founder of Microsoft.”中, “founder” 这个词到头实体Bill Gates的相对距离是3，而到尾实体Microsoft的相对距离是2。</w:t>
      </w:r>
      <w:r>
        <w:br/>
      </w:r>
      <w:r>
        <w:rPr>
          <w:rStyle w:val="HTML"/>
          <w:b/>
          <w:bCs/>
        </w:rPr>
        <w:t>这里的Head Entity和Tail Entity应该不是指的长尾分布中的Head和Tail</w:t>
      </w:r>
    </w:p>
    <w:p w:rsidR="00402B9A" w:rsidRDefault="00402B9A" w:rsidP="00402B9A">
      <w:pPr>
        <w:pStyle w:val="a4"/>
        <w:ind w:left="720"/>
      </w:pPr>
      <w:r>
        <w:t>本文中假设词嵌入的维度</w:t>
      </w:r>
      <w:r>
        <w:rPr>
          <w:rStyle w:val="math-inline"/>
        </w:rPr>
        <w:t>d_a</w:t>
      </w:r>
      <w:r>
        <w:t>为3，位置嵌入的维度</w:t>
      </w:r>
      <w:r>
        <w:rPr>
          <w:rStyle w:val="math-inline"/>
        </w:rPr>
        <w:t>d_b</w:t>
      </w:r>
      <w:r>
        <w:t>为1(有两个位置嵌入)，可以在上图中找到此结构。最后，我们对所有的词将其词嵌入和位置嵌入组合起来，并将其记为一个向量序列。</w:t>
      </w:r>
      <w:r>
        <w:rPr>
          <w:rStyle w:val="math-inline"/>
        </w:rPr>
        <w:t>w = ({w_1,w_2, · · · ,w_m})</w:t>
      </w:r>
      <w:r>
        <w:t>, 其中</w:t>
      </w:r>
      <w:r>
        <w:rPr>
          <w:rStyle w:val="math-inline"/>
        </w:rPr>
        <w:t>w_i</w:t>
      </w:r>
      <w:r>
        <w:t>是d维向量，</w:t>
      </w:r>
      <w:r>
        <w:rPr>
          <w:rStyle w:val="math-inline"/>
        </w:rPr>
        <w:t>d = d^a + d^b \times 2</w:t>
      </w:r>
      <w:r>
        <w:t>。</w:t>
      </w:r>
    </w:p>
    <w:p w:rsidR="00402B9A" w:rsidRDefault="00402B9A" w:rsidP="00402B9A">
      <w:pPr>
        <w:pStyle w:val="4"/>
      </w:pPr>
      <w:r>
        <w:t>3.1.2 Convolution, Max-pooling and Non-linear Layers</w:t>
      </w:r>
    </w:p>
    <w:p w:rsidR="00402B9A" w:rsidRDefault="00402B9A" w:rsidP="00402B9A">
      <w:pPr>
        <w:pStyle w:val="a4"/>
      </w:pPr>
      <w:r>
        <w:t>在关系抽取中，主要的挑战是</w:t>
      </w:r>
      <w:r>
        <w:rPr>
          <w:rStyle w:val="a5"/>
        </w:rPr>
        <w:t>句子的长度具有可变性</w:t>
      </w:r>
      <w:r>
        <w:t>。此外，句子中重要的信息可能出现在一句话中的</w:t>
      </w:r>
      <w:r>
        <w:rPr>
          <w:rStyle w:val="a5"/>
        </w:rPr>
        <w:t>任意位置</w:t>
      </w:r>
      <w:r>
        <w:t>。因此，我们应该利用所有的局部特征，并在全局范围内进行关系预测。本文中使用一个卷积层来合并这些局部特征。首先，卷积层使用长度为L的滑动窗口在句子上滑动提取局部特征。之前提到过，本文中假设词嵌入的维度为3，因此这里设置的窗口大小L为3。然后将所有的局部特征结合，通过最大池化操作来得到一个固定大小的向量。这样就将长度不定的句子输入转换成了一个固定长度的向量表示，换句话说，就是将一个sentence转换成了一个sentence embedding。</w:t>
      </w:r>
      <w:r>
        <w:br/>
      </w:r>
      <w:r>
        <w:rPr>
          <w:rStyle w:val="HTML"/>
          <w:b/>
          <w:bCs/>
        </w:rPr>
        <w:t>这个所谓的固定长度是怎么计算的？？？</w:t>
      </w:r>
    </w:p>
    <w:p w:rsidR="00402B9A" w:rsidRDefault="00402B9A" w:rsidP="00402B9A">
      <w:pPr>
        <w:pStyle w:val="a4"/>
      </w:pPr>
      <w:r>
        <w:rPr>
          <w:rStyle w:val="a5"/>
        </w:rPr>
        <w:t>下面就是讲这个利用卷积神经网络(CNN)转换的具体过程。</w:t>
      </w:r>
    </w:p>
    <w:p w:rsidR="00402B9A" w:rsidRDefault="00402B9A" w:rsidP="00402B9A">
      <w:pPr>
        <w:pStyle w:val="a4"/>
      </w:pPr>
      <w:r>
        <w:t>本文中，卷积被定义为一个向量序列w和卷积矩阵W之间的操作。</w:t>
      </w:r>
      <w:r>
        <w:rPr>
          <w:rStyle w:val="a5"/>
        </w:rPr>
        <w:t>向量序列w</w:t>
      </w:r>
      <w:r>
        <w:t xml:space="preserve">是有m个(句子中词的个数)向量的序列，其中每个向量的维度为d。 </w:t>
      </w:r>
      <w:r>
        <w:rPr>
          <w:rStyle w:val="a5"/>
        </w:rPr>
        <w:t>词嵌入矩阵W</w:t>
      </w:r>
      <w:r>
        <w:t>的维度为</w:t>
      </w:r>
      <w:r>
        <w:rPr>
          <w:rStyle w:val="math-inline"/>
        </w:rPr>
        <w:t>W \in R^{d^c \times L \times d}</w:t>
      </w:r>
      <w:r>
        <w:t>，其中</w:t>
      </w:r>
      <w:r>
        <w:rPr>
          <w:rStyle w:val="math-inline"/>
        </w:rPr>
        <w:t>d^c</w:t>
      </w:r>
      <w:r>
        <w:t>是句子嵌入的大小。</w:t>
      </w:r>
      <w:r>
        <w:lastRenderedPageBreak/>
        <w:t>定义向量</w:t>
      </w:r>
      <w:r>
        <w:rPr>
          <w:rStyle w:val="math-inline"/>
        </w:rPr>
        <w:t>q_i \in R^{l \times d}</w:t>
      </w:r>
      <w:r>
        <w:t>为在第i个窗口里的连续的多个词</w:t>
      </w:r>
      <w:r>
        <w:rPr>
          <w:rStyle w:val="math-inline"/>
        </w:rPr>
        <w:t>\omega</w:t>
      </w:r>
      <w:r>
        <w:t>的词嵌入(w)的级联(一系列互相关联的事物)。</w:t>
      </w:r>
    </w:p>
    <w:p w:rsidR="00402B9A" w:rsidRDefault="00402B9A" w:rsidP="00402B9A">
      <w:pPr>
        <w:pStyle w:val="a4"/>
      </w:pPr>
      <w:r>
        <w:t>注意</w:t>
      </w:r>
      <w:r>
        <w:rPr>
          <w:rStyle w:val="math-inline"/>
        </w:rPr>
        <w:t>\omega</w:t>
      </w:r>
      <w:r>
        <w:t>表示的是句子中的词(word)，而w表示的是词(word)对应的词嵌入(word embedding)。</w:t>
      </w:r>
      <w:r>
        <w:rPr>
          <w:rStyle w:val="HTML"/>
        </w:rPr>
        <w:t>其实都是一个东西，不用分太清楚。。打字的时候也不太好区分，可能有些地方搞混了。只要明白有这么个映射(embedding)过程就行了。</w:t>
      </w:r>
    </w:p>
    <w:p w:rsidR="00402B9A" w:rsidRDefault="00076F51" w:rsidP="00402B9A">
      <w:r>
        <w:rPr>
          <w:noProof/>
        </w:rPr>
        <w:drawing>
          <wp:inline distT="0" distB="0" distL="0" distR="0" wp14:anchorId="7BF107BC" wp14:editId="115417AF">
            <wp:extent cx="5274310" cy="99784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9A" w:rsidRDefault="00402B9A" w:rsidP="00402B9A">
      <w:pPr>
        <w:pStyle w:val="a4"/>
      </w:pPr>
      <w:r>
        <w:t>由于窗口在边界滑动时可能会超出句子的边界，我们为每个句子设置了特殊的填充。即将所有超出边界的输入向量</w:t>
      </w:r>
      <w:r>
        <w:rPr>
          <w:rStyle w:val="math-inline"/>
        </w:rPr>
        <w:t>\omega_i(i \lt 1 or i \gt m)</w:t>
      </w:r>
      <w:r>
        <w:t>当做0向量。因此，卷积层的第i个卷积核(Filter, namely kernal)，可按如下方式计算：</w:t>
      </w:r>
    </w:p>
    <w:p w:rsidR="007B6A33" w:rsidRDefault="00624FC1" w:rsidP="00402B9A">
      <w:pPr>
        <w:pStyle w:val="a4"/>
        <w:rPr>
          <w:rFonts w:hint="eastAsia"/>
        </w:rPr>
      </w:pPr>
      <w:r>
        <w:rPr>
          <w:noProof/>
        </w:rPr>
        <w:drawing>
          <wp:inline distT="0" distB="0" distL="0" distR="0" wp14:anchorId="6808F502" wp14:editId="7A56ED42">
            <wp:extent cx="4333875" cy="14382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9A" w:rsidRDefault="00402B9A" w:rsidP="00402B9A">
      <w:pPr>
        <w:pStyle w:val="a4"/>
      </w:pPr>
      <w:r>
        <w:t>其中b是偏置向量，</w:t>
      </w:r>
      <w:r>
        <w:rPr>
          <w:rStyle w:val="a5"/>
        </w:rPr>
        <w:t>W</w:t>
      </w:r>
      <w:r>
        <w:t xml:space="preserve"> 是卷积矩阵, q是上式定义的级联。向量</w:t>
      </w:r>
      <w:r>
        <w:rPr>
          <w:rStyle w:val="math-inline"/>
        </w:rPr>
        <w:t>x \in R^{d^c}</w:t>
      </w:r>
      <w:r>
        <w:t>的第i个分量如下：</w:t>
      </w:r>
    </w:p>
    <w:p w:rsidR="00402B9A" w:rsidRDefault="007B6A33" w:rsidP="00402B9A">
      <w:r>
        <w:rPr>
          <w:noProof/>
        </w:rPr>
        <w:drawing>
          <wp:inline distT="0" distB="0" distL="0" distR="0" wp14:anchorId="46213712" wp14:editId="5DB9C017">
            <wp:extent cx="3981450" cy="12096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9A" w:rsidRDefault="00402B9A" w:rsidP="00402B9A">
      <w:pPr>
        <w:pStyle w:val="a4"/>
      </w:pPr>
      <w:r>
        <w:t>进一步的，Zeng在2015年提出了PCNN(CNN的一种变体)，在关系抽取中使用了分段的(piecewise)最大池化操作。每一个卷积核</w:t>
      </w:r>
      <w:r>
        <w:rPr>
          <w:rStyle w:val="math-inline"/>
        </w:rPr>
        <w:t>p_i</w:t>
      </w:r>
      <w:r>
        <w:t>被头实体和尾实体分为三段</w:t>
      </w:r>
      <w:r>
        <w:rPr>
          <w:rStyle w:val="math-inline"/>
        </w:rPr>
        <w:t>(p_{i1}, p_{i2}, p_{i3})</w:t>
      </w:r>
      <w:r>
        <w:t>，相应地，最大池化过程也分为三个部分独立进行。</w:t>
      </w:r>
    </w:p>
    <w:p w:rsidR="00402B9A" w:rsidRDefault="00370F67" w:rsidP="00402B9A">
      <w:r>
        <w:rPr>
          <w:noProof/>
        </w:rPr>
        <w:lastRenderedPageBreak/>
        <w:drawing>
          <wp:inline distT="0" distB="0" distL="0" distR="0" wp14:anchorId="30248260" wp14:editId="3CA1E746">
            <wp:extent cx="4152900" cy="12668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9A" w:rsidRDefault="00402B9A" w:rsidP="00402B9A">
      <w:pPr>
        <w:pStyle w:val="a4"/>
      </w:pPr>
      <w:r>
        <w:rPr>
          <w:rStyle w:val="math-inline"/>
        </w:rPr>
        <w:t>[x]_i</w:t>
      </w:r>
      <w:r>
        <w:t>就是</w:t>
      </w:r>
      <w:r>
        <w:rPr>
          <w:rStyle w:val="math-inline"/>
        </w:rPr>
        <w:t>[x]_{ij}</w:t>
      </w:r>
      <w:r>
        <w:t>的级联集合。</w:t>
      </w:r>
    </w:p>
    <w:p w:rsidR="00402B9A" w:rsidRDefault="00402B9A" w:rsidP="00402B9A">
      <w:pPr>
        <w:pStyle w:val="a4"/>
      </w:pPr>
      <w:r>
        <w:t>最后在输出层使用非线性激活函数，例如双曲正切函数(tanh)。</w:t>
      </w:r>
      <w:r>
        <w:br/>
      </w:r>
      <w:r>
        <w:rPr>
          <w:rStyle w:val="HTML"/>
          <w:b/>
          <w:bCs/>
        </w:rPr>
        <w:t>到最后还是没说句子嵌入(Sentence Embedding)的Size怎么计算的啊？$d^c$是怎么计算的？</w:t>
      </w:r>
    </w:p>
    <w:p w:rsidR="00402B9A" w:rsidRDefault="00402B9A" w:rsidP="00402B9A">
      <w:pPr>
        <w:pStyle w:val="3"/>
      </w:pPr>
      <w:r>
        <w:t>3.2 Selective Attention over Instances</w:t>
      </w:r>
    </w:p>
    <w:p w:rsidR="00402B9A" w:rsidRDefault="00402B9A" w:rsidP="00402B9A">
      <w:pPr>
        <w:pStyle w:val="a4"/>
      </w:pPr>
      <w:r>
        <w:t>假设一个集合S中含有与实体对 (head, tail) 相关的n个句子，</w:t>
      </w:r>
      <w:r>
        <w:rPr>
          <w:rStyle w:val="math-inline"/>
        </w:rPr>
        <w:t>S = {x_1, x_2, ..., x_n}</w:t>
      </w:r>
      <w:r>
        <w:t>。为了利用所有句子中的信息，将集合S表示成一个向量</w:t>
      </w:r>
      <w:r>
        <w:rPr>
          <w:rStyle w:val="a6"/>
        </w:rPr>
        <w:t>s</w:t>
      </w:r>
      <w:r>
        <w:t>，显然，该向量</w:t>
      </w:r>
      <w:r>
        <w:rPr>
          <w:rStyle w:val="a6"/>
        </w:rPr>
        <w:t>s</w:t>
      </w:r>
      <w:r>
        <w:t xml:space="preserve">取决于集合S中所有句子 </w:t>
      </w:r>
      <w:r>
        <w:rPr>
          <w:rStyle w:val="math-inline"/>
        </w:rPr>
        <w:t>x_i</w:t>
      </w:r>
      <w:r>
        <w:t>的向量表示</w:t>
      </w:r>
      <w:r>
        <w:rPr>
          <w:rStyle w:val="math-inline"/>
          <w:i/>
          <w:iCs/>
        </w:rPr>
        <w:t>x_i</w:t>
      </w:r>
      <w:r>
        <w:t>。每一个句子的向量表示都包含关于在该句子</w:t>
      </w:r>
      <w:r>
        <w:rPr>
          <w:rStyle w:val="math-inline"/>
        </w:rPr>
        <w:t>x_i</w:t>
      </w:r>
      <w:r>
        <w:t xml:space="preserve">中实体对 (head, tail) 是否包含关系r的信息。向量 </w:t>
      </w:r>
      <w:r>
        <w:rPr>
          <w:rStyle w:val="a6"/>
        </w:rPr>
        <w:t>s</w:t>
      </w:r>
      <w:r>
        <w:t xml:space="preserve"> 是集合S中所有句子的向量表示的加权和。</w:t>
      </w:r>
      <w:r>
        <w:br/>
      </w:r>
      <w:r>
        <w:rPr>
          <w:rStyle w:val="HTML"/>
          <w:b/>
          <w:bCs/>
        </w:rPr>
        <w:t>这个关系r指的是某一个特定的关系？那岂不是要对所有的关系都进行一次计算？或者r指的是所有关系的一个综合性的向量表示？</w:t>
      </w:r>
    </w:p>
    <w:p w:rsidR="00402B9A" w:rsidRDefault="00402B9A" w:rsidP="00402B9A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Baseline</w:t>
      </w:r>
      <w:r>
        <w:br/>
      </w:r>
      <w:r>
        <w:t>认为每个句子都具有同等贡献，因此权重都为</w:t>
      </w:r>
      <w:r>
        <w:t>1/n</w:t>
      </w:r>
      <w:r>
        <w:t>。</w:t>
      </w:r>
    </w:p>
    <w:p w:rsidR="00402B9A" w:rsidRPr="005A1F7F" w:rsidRDefault="00402B9A" w:rsidP="00402B9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highlight w:val="yellow"/>
        </w:rPr>
      </w:pPr>
      <w:r w:rsidRPr="005A1F7F">
        <w:rPr>
          <w:highlight w:val="yellow"/>
        </w:rPr>
        <w:t>Selective Attention</w:t>
      </w:r>
      <w:r w:rsidRPr="005A1F7F">
        <w:rPr>
          <w:highlight w:val="yellow"/>
        </w:rPr>
        <w:br/>
      </w:r>
      <w:r w:rsidRPr="005A1F7F">
        <w:rPr>
          <w:highlight w:val="yellow"/>
        </w:rPr>
        <w:t>为每个句子赋以不同的权重，根据输入句</w:t>
      </w:r>
      <w:r w:rsidRPr="005A1F7F">
        <w:rPr>
          <w:rStyle w:val="math-inline"/>
          <w:highlight w:val="yellow"/>
        </w:rPr>
        <w:t>x_i</w:t>
      </w:r>
      <w:r w:rsidRPr="005A1F7F">
        <w:rPr>
          <w:highlight w:val="yellow"/>
        </w:rPr>
        <w:t>与关系</w:t>
      </w:r>
      <w:r w:rsidRPr="005A1F7F">
        <w:rPr>
          <w:highlight w:val="yellow"/>
        </w:rPr>
        <w:t>r</w:t>
      </w:r>
      <w:r w:rsidRPr="005A1F7F">
        <w:rPr>
          <w:highlight w:val="yellow"/>
        </w:rPr>
        <w:t>的匹配程度赋值。</w:t>
      </w:r>
    </w:p>
    <w:p w:rsidR="00402B9A" w:rsidRPr="005A1F7F" w:rsidRDefault="00402B9A" w:rsidP="00402B9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highlight w:val="yellow"/>
        </w:rPr>
      </w:pPr>
      <w:r w:rsidRPr="005A1F7F">
        <w:rPr>
          <w:highlight w:val="yellow"/>
        </w:rPr>
        <w:t>此外，还提出了一种计算可能性的方法。</w:t>
      </w:r>
      <w:r w:rsidRPr="005A1F7F">
        <w:rPr>
          <w:highlight w:val="yellow"/>
        </w:rPr>
        <w:t>o</w:t>
      </w:r>
      <w:r w:rsidRPr="005A1F7F">
        <w:rPr>
          <w:highlight w:val="yellow"/>
        </w:rPr>
        <w:t>表示神经网络的输出，维度与所有关系类型的个数相同，</w:t>
      </w:r>
      <w:r w:rsidRPr="005A1F7F">
        <w:rPr>
          <w:rStyle w:val="math-inline"/>
          <w:highlight w:val="yellow"/>
        </w:rPr>
        <w:t>o_i</w:t>
      </w:r>
      <w:r w:rsidRPr="005A1F7F">
        <w:rPr>
          <w:highlight w:val="yellow"/>
        </w:rPr>
        <w:t>对应的数值表示在句子集</w:t>
      </w:r>
      <w:r w:rsidRPr="005A1F7F">
        <w:rPr>
          <w:highlight w:val="yellow"/>
        </w:rPr>
        <w:t>S</w:t>
      </w:r>
      <w:r w:rsidRPr="005A1F7F">
        <w:rPr>
          <w:highlight w:val="yellow"/>
        </w:rPr>
        <w:t>中实体对</w:t>
      </w:r>
      <w:r w:rsidRPr="005A1F7F">
        <w:rPr>
          <w:highlight w:val="yellow"/>
        </w:rPr>
        <w:t xml:space="preserve"> (head, tail) </w:t>
      </w:r>
      <w:r w:rsidRPr="005A1F7F">
        <w:rPr>
          <w:highlight w:val="yellow"/>
        </w:rPr>
        <w:t>与关系</w:t>
      </w:r>
      <w:r w:rsidRPr="005A1F7F">
        <w:rPr>
          <w:rStyle w:val="math-inline"/>
          <w:highlight w:val="yellow"/>
        </w:rPr>
        <w:t>r_i</w:t>
      </w:r>
      <w:r w:rsidRPr="005A1F7F">
        <w:rPr>
          <w:highlight w:val="yellow"/>
        </w:rPr>
        <w:t>的匹配程度。</w:t>
      </w:r>
    </w:p>
    <w:p w:rsidR="00CC07B6" w:rsidRDefault="00CC07B6" w:rsidP="00402B9A">
      <w:pPr>
        <w:pStyle w:val="a4"/>
        <w:rPr>
          <w:rFonts w:hint="eastAsia"/>
        </w:rPr>
      </w:pPr>
      <w:r>
        <w:rPr>
          <w:noProof/>
        </w:rPr>
        <w:drawing>
          <wp:inline distT="0" distB="0" distL="0" distR="0" wp14:anchorId="749EE277" wp14:editId="26E4C904">
            <wp:extent cx="5274310" cy="2358789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9A" w:rsidRDefault="00402B9A" w:rsidP="00402B9A">
      <w:pPr>
        <w:pStyle w:val="a4"/>
      </w:pPr>
      <w:r>
        <w:lastRenderedPageBreak/>
        <w:t>Zeng在2015年提出假设，在所有的实体对提及 (entity pair mention, 所谓实体对提及，也就是一类句子，这类句子中包含了考虑的两个实体head和tail提及)中至少有一个提及能够表示他们之间的关系，并且只用句子集中最可能的那一个句子来训练。</w:t>
      </w:r>
    </w:p>
    <w:p w:rsidR="00402B9A" w:rsidRDefault="00402B9A" w:rsidP="00402B9A">
      <w:pPr>
        <w:pStyle w:val="3"/>
      </w:pPr>
      <w:r>
        <w:t>3.3 Optimization and Implementation Details</w:t>
      </w:r>
    </w:p>
    <w:p w:rsidR="00402B9A" w:rsidRDefault="00402B9A" w:rsidP="00402B9A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交叉熵作为优化目标函数，使其最小</w:t>
      </w:r>
    </w:p>
    <w:p w:rsidR="00402B9A" w:rsidRDefault="00402B9A" w:rsidP="00402B9A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SGD</w:t>
      </w:r>
      <w:r>
        <w:t>随机梯度下降算法</w:t>
      </w:r>
    </w:p>
    <w:p w:rsidR="00402B9A" w:rsidRDefault="00402B9A" w:rsidP="00402B9A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使用</w:t>
      </w:r>
      <w:r>
        <w:t>Dropout</w:t>
      </w:r>
      <w:r>
        <w:t>策略避免过拟合</w:t>
      </w:r>
    </w:p>
    <w:p w:rsidR="00402B9A" w:rsidRDefault="00402B9A" w:rsidP="00402B9A">
      <w:pPr>
        <w:pStyle w:val="2"/>
      </w:pPr>
      <w:r>
        <w:t>4. Experiments</w:t>
      </w:r>
    </w:p>
    <w:p w:rsidR="00402B9A" w:rsidRDefault="00402B9A" w:rsidP="00402B9A">
      <w:pPr>
        <w:pStyle w:val="a4"/>
      </w:pPr>
      <w:r>
        <w:t>实验是为了证明提出的句子层面的Selective Attention能够有效缓解distant supervised关系提取方法中的错误标签问题，并有效利用所有的信息句。</w:t>
      </w:r>
    </w:p>
    <w:p w:rsidR="00402B9A" w:rsidRDefault="00402B9A" w:rsidP="00402B9A">
      <w:pPr>
        <w:pStyle w:val="3"/>
      </w:pPr>
      <w:r>
        <w:t>4.1 Dataset and Evaluation Metrics</w:t>
      </w:r>
    </w:p>
    <w:p w:rsidR="00402B9A" w:rsidRDefault="00402B9A" w:rsidP="00402B9A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使用常用</w:t>
      </w:r>
      <w:hyperlink r:id="rId15" w:tgtFrame="_blank" w:history="1">
        <w:r>
          <w:rPr>
            <w:rStyle w:val="a3"/>
          </w:rPr>
          <w:t>数据集</w:t>
        </w:r>
      </w:hyperlink>
      <w:r>
        <w:t>来进行评测。</w:t>
      </w:r>
    </w:p>
    <w:p w:rsidR="00402B9A" w:rsidRDefault="00402B9A" w:rsidP="00402B9A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Entity Mentions</w:t>
      </w:r>
      <w:r>
        <w:t>是用</w:t>
      </w:r>
      <w:r>
        <w:t>Stanford</w:t>
      </w:r>
      <w:r>
        <w:t>命名实体</w:t>
      </w:r>
      <w:r>
        <w:t>tagger</w:t>
      </w:r>
      <w:r>
        <w:t>得到的。</w:t>
      </w:r>
    </w:p>
    <w:p w:rsidR="00402B9A" w:rsidRDefault="00402B9A" w:rsidP="00402B9A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使用</w:t>
      </w:r>
      <w:r>
        <w:t>held-out</w:t>
      </w:r>
      <w:r>
        <w:t>评测方法，与</w:t>
      </w:r>
      <w:r>
        <w:t>Freebase</w:t>
      </w:r>
      <w:r>
        <w:t>进行比较。</w:t>
      </w:r>
    </w:p>
    <w:p w:rsidR="00402B9A" w:rsidRDefault="00402B9A" w:rsidP="00402B9A">
      <w:pPr>
        <w:pStyle w:val="3"/>
      </w:pPr>
      <w:r>
        <w:t>4.2 Experimental Settings</w:t>
      </w:r>
    </w:p>
    <w:p w:rsidR="00402B9A" w:rsidRDefault="00402B9A" w:rsidP="00402B9A">
      <w:pPr>
        <w:pStyle w:val="4"/>
      </w:pPr>
      <w:r>
        <w:t>4.2.1 Word Embeddings</w:t>
      </w:r>
    </w:p>
    <w:p w:rsidR="00402B9A" w:rsidRDefault="00402B9A" w:rsidP="00402B9A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t>使用</w:t>
      </w:r>
      <w:hyperlink r:id="rId16" w:tgtFrame="_blank" w:history="1">
        <w:r>
          <w:rPr>
            <w:rStyle w:val="a3"/>
          </w:rPr>
          <w:t>word2vec</w:t>
        </w:r>
        <w:r>
          <w:rPr>
            <w:rStyle w:val="a3"/>
          </w:rPr>
          <w:t>工具</w:t>
        </w:r>
      </w:hyperlink>
      <w:r>
        <w:t>在</w:t>
      </w:r>
      <w:r>
        <w:t>NUT</w:t>
      </w:r>
      <w:r>
        <w:t>文集上训练词嵌入</w:t>
      </w:r>
    </w:p>
    <w:p w:rsidR="00402B9A" w:rsidRDefault="00402B9A" w:rsidP="00402B9A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t>把在文集中出现过</w:t>
      </w:r>
      <w:r>
        <w:t>100</w:t>
      </w:r>
      <w:r>
        <w:t>次以上的词当做词汇表</w:t>
      </w:r>
    </w:p>
    <w:p w:rsidR="00402B9A" w:rsidRDefault="00402B9A" w:rsidP="00402B9A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t>当一个实体有多个单词时，就把这些单词连起来</w:t>
      </w:r>
    </w:p>
    <w:p w:rsidR="00402B9A" w:rsidRDefault="00402B9A" w:rsidP="00402B9A">
      <w:pPr>
        <w:pStyle w:val="4"/>
      </w:pPr>
      <w:r>
        <w:t>4.2.2 Parameter Settings</w:t>
      </w:r>
    </w:p>
    <w:p w:rsidR="00402B9A" w:rsidRDefault="00402B9A" w:rsidP="00402B9A">
      <w:pPr>
        <w:pStyle w:val="a4"/>
        <w:numPr>
          <w:ilvl w:val="0"/>
          <w:numId w:val="12"/>
        </w:numPr>
      </w:pPr>
      <w:r>
        <w:t>在训练集上使用三折交叉检验来调整模型</w:t>
      </w:r>
    </w:p>
    <w:p w:rsidR="00402B9A" w:rsidRDefault="00402B9A" w:rsidP="00402B9A">
      <w:pPr>
        <w:pStyle w:val="3"/>
      </w:pPr>
      <w:r>
        <w:t>4.3 Effect of Sentence-level Selective Attention</w:t>
      </w:r>
    </w:p>
    <w:p w:rsidR="00402B9A" w:rsidRDefault="00402B9A" w:rsidP="00402B9A">
      <w:pPr>
        <w:widowControl/>
        <w:numPr>
          <w:ilvl w:val="0"/>
          <w:numId w:val="13"/>
        </w:numPr>
        <w:spacing w:before="100" w:beforeAutospacing="1" w:after="100" w:afterAutospacing="1"/>
        <w:jc w:val="left"/>
      </w:pPr>
      <w:r>
        <w:t>加上</w:t>
      </w:r>
      <w:r>
        <w:t>ATT</w:t>
      </w:r>
      <w:r>
        <w:t>的</w:t>
      </w:r>
      <w:r>
        <w:t>CNN</w:t>
      </w:r>
      <w:r>
        <w:t>和</w:t>
      </w:r>
      <w:r>
        <w:t>PCNN</w:t>
      </w:r>
      <w:r>
        <w:t>都比之前的效果好，说明</w:t>
      </w:r>
      <w:r>
        <w:t>ATT(Sentence-level Attention)</w:t>
      </w:r>
      <w:r>
        <w:t>是有效的</w:t>
      </w:r>
    </w:p>
    <w:p w:rsidR="00402B9A" w:rsidRDefault="00402B9A" w:rsidP="00402B9A">
      <w:pPr>
        <w:pStyle w:val="3"/>
      </w:pPr>
      <w:r>
        <w:t>4.4 Effect of Sentence Number</w:t>
      </w:r>
    </w:p>
    <w:p w:rsidR="00402B9A" w:rsidRDefault="00402B9A" w:rsidP="00402B9A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lastRenderedPageBreak/>
        <w:t>略</w:t>
      </w:r>
    </w:p>
    <w:p w:rsidR="00402B9A" w:rsidRDefault="00402B9A" w:rsidP="00402B9A">
      <w:pPr>
        <w:pStyle w:val="3"/>
      </w:pPr>
      <w:r>
        <w:t>4.5 Comparison with Feature-based Approaches</w:t>
      </w:r>
    </w:p>
    <w:p w:rsidR="00402B9A" w:rsidRDefault="00402B9A" w:rsidP="00402B9A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t>略</w:t>
      </w:r>
    </w:p>
    <w:p w:rsidR="00402B9A" w:rsidRDefault="00402B9A" w:rsidP="00402B9A">
      <w:pPr>
        <w:pStyle w:val="3"/>
      </w:pPr>
      <w:r>
        <w:t>4.6 Case Study</w:t>
      </w:r>
    </w:p>
    <w:p w:rsidR="00402B9A" w:rsidRDefault="00402B9A" w:rsidP="00402B9A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r>
        <w:t>略</w:t>
      </w:r>
    </w:p>
    <w:p w:rsidR="00402B9A" w:rsidRDefault="00402B9A" w:rsidP="00402B9A">
      <w:pPr>
        <w:pStyle w:val="2"/>
      </w:pPr>
      <w:r>
        <w:t>5. Conclusion and Future Works</w:t>
      </w:r>
    </w:p>
    <w:p w:rsidR="00402B9A" w:rsidRDefault="00402B9A" w:rsidP="00402B9A">
      <w:pPr>
        <w:widowControl/>
        <w:numPr>
          <w:ilvl w:val="0"/>
          <w:numId w:val="17"/>
        </w:numPr>
        <w:spacing w:before="100" w:beforeAutospacing="1" w:after="100" w:afterAutospacing="1"/>
        <w:jc w:val="left"/>
      </w:pPr>
      <w:r>
        <w:t>我们把</w:t>
      </w:r>
      <w:r>
        <w:t>CNN</w:t>
      </w:r>
      <w:r>
        <w:t>和</w:t>
      </w:r>
      <w:r>
        <w:t>Sentence-level</w:t>
      </w:r>
      <w:r>
        <w:t>的</w:t>
      </w:r>
      <w:r>
        <w:t>Selective Attention</w:t>
      </w:r>
      <w:r>
        <w:t>结合起来了。既有效利用了所有信息句的信息，又缓解了</w:t>
      </w:r>
      <w:r>
        <w:t>distant supervised</w:t>
      </w:r>
      <w:r>
        <w:t>关系抽取方法中的错误标签问题。而且效果比以前的方法都好。</w:t>
      </w:r>
    </w:p>
    <w:p w:rsidR="00402B9A" w:rsidRDefault="00402B9A" w:rsidP="00402B9A">
      <w:pPr>
        <w:widowControl/>
        <w:numPr>
          <w:ilvl w:val="0"/>
          <w:numId w:val="17"/>
        </w:numPr>
        <w:spacing w:before="100" w:beforeAutospacing="1" w:after="100" w:afterAutospacing="1"/>
        <w:jc w:val="left"/>
      </w:pPr>
      <w:r>
        <w:t>未来计划把该方法应用在其他任务上，比如说</w:t>
      </w:r>
      <w:r>
        <w:t>text categorization</w:t>
      </w:r>
      <w:r>
        <w:t>。</w:t>
      </w:r>
    </w:p>
    <w:p w:rsidR="001577F7" w:rsidRPr="00402B9A" w:rsidRDefault="00402B9A" w:rsidP="00402B9A">
      <w:pPr>
        <w:widowControl/>
        <w:numPr>
          <w:ilvl w:val="0"/>
          <w:numId w:val="17"/>
        </w:numPr>
        <w:spacing w:before="100" w:beforeAutospacing="1" w:after="100" w:afterAutospacing="1"/>
        <w:jc w:val="left"/>
      </w:pPr>
      <w:r>
        <w:t>CNN</w:t>
      </w:r>
      <w:r>
        <w:t>只是众多神经关系抽取方法中的一个模型，还有其他网络模型可以拿来和</w:t>
      </w:r>
      <w:r>
        <w:t>ATT</w:t>
      </w:r>
      <w:r>
        <w:t>融合。</w:t>
      </w:r>
    </w:p>
    <w:sectPr w:rsidR="001577F7" w:rsidRPr="00402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54C2F"/>
    <w:multiLevelType w:val="multilevel"/>
    <w:tmpl w:val="B942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666479"/>
    <w:multiLevelType w:val="multilevel"/>
    <w:tmpl w:val="8A90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BE5C9E"/>
    <w:multiLevelType w:val="multilevel"/>
    <w:tmpl w:val="A48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3D2BAA"/>
    <w:multiLevelType w:val="multilevel"/>
    <w:tmpl w:val="8DCAE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003CF7"/>
    <w:multiLevelType w:val="multilevel"/>
    <w:tmpl w:val="2822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4B51A4"/>
    <w:multiLevelType w:val="multilevel"/>
    <w:tmpl w:val="9AFA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99501D"/>
    <w:multiLevelType w:val="multilevel"/>
    <w:tmpl w:val="4FC4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D92CE6"/>
    <w:multiLevelType w:val="multilevel"/>
    <w:tmpl w:val="452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FD225E"/>
    <w:multiLevelType w:val="multilevel"/>
    <w:tmpl w:val="33EA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CE6D74"/>
    <w:multiLevelType w:val="multilevel"/>
    <w:tmpl w:val="8DF4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F67E91"/>
    <w:multiLevelType w:val="multilevel"/>
    <w:tmpl w:val="B764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E26242"/>
    <w:multiLevelType w:val="multilevel"/>
    <w:tmpl w:val="75C0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4841A6"/>
    <w:multiLevelType w:val="multilevel"/>
    <w:tmpl w:val="89B4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5C0AF9"/>
    <w:multiLevelType w:val="multilevel"/>
    <w:tmpl w:val="2804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6A5DCC"/>
    <w:multiLevelType w:val="multilevel"/>
    <w:tmpl w:val="52AA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EA581F"/>
    <w:multiLevelType w:val="multilevel"/>
    <w:tmpl w:val="E3D0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DE6A5A"/>
    <w:multiLevelType w:val="multilevel"/>
    <w:tmpl w:val="99C4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10"/>
  </w:num>
  <w:num w:numId="6">
    <w:abstractNumId w:val="5"/>
  </w:num>
  <w:num w:numId="7">
    <w:abstractNumId w:val="16"/>
  </w:num>
  <w:num w:numId="8">
    <w:abstractNumId w:val="1"/>
  </w:num>
  <w:num w:numId="9">
    <w:abstractNumId w:val="9"/>
  </w:num>
  <w:num w:numId="10">
    <w:abstractNumId w:val="0"/>
  </w:num>
  <w:num w:numId="11">
    <w:abstractNumId w:val="15"/>
  </w:num>
  <w:num w:numId="12">
    <w:abstractNumId w:val="12"/>
  </w:num>
  <w:num w:numId="13">
    <w:abstractNumId w:val="6"/>
  </w:num>
  <w:num w:numId="14">
    <w:abstractNumId w:val="8"/>
  </w:num>
  <w:num w:numId="15">
    <w:abstractNumId w:val="14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80D"/>
    <w:rsid w:val="00076F51"/>
    <w:rsid w:val="001577F7"/>
    <w:rsid w:val="0020467E"/>
    <w:rsid w:val="00370F67"/>
    <w:rsid w:val="003D196E"/>
    <w:rsid w:val="00402B9A"/>
    <w:rsid w:val="005A1F7F"/>
    <w:rsid w:val="00624FC1"/>
    <w:rsid w:val="007B6A33"/>
    <w:rsid w:val="009C1017"/>
    <w:rsid w:val="00A13017"/>
    <w:rsid w:val="00CC07B6"/>
    <w:rsid w:val="00D946D2"/>
    <w:rsid w:val="00DB380D"/>
    <w:rsid w:val="00E1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02B9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02B9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02B9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77F7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02B9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02B9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02B9A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02B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02B9A"/>
    <w:rPr>
      <w:b/>
      <w:bCs/>
    </w:rPr>
  </w:style>
  <w:style w:type="character" w:styleId="HTML">
    <w:name w:val="HTML Code"/>
    <w:basedOn w:val="a0"/>
    <w:uiPriority w:val="99"/>
    <w:semiHidden/>
    <w:unhideWhenUsed/>
    <w:rsid w:val="00402B9A"/>
    <w:rPr>
      <w:rFonts w:ascii="宋体" w:eastAsia="宋体" w:hAnsi="宋体" w:cs="宋体"/>
      <w:sz w:val="24"/>
      <w:szCs w:val="24"/>
    </w:rPr>
  </w:style>
  <w:style w:type="character" w:customStyle="1" w:styleId="math-inline">
    <w:name w:val="math-inline"/>
    <w:basedOn w:val="a0"/>
    <w:rsid w:val="00402B9A"/>
  </w:style>
  <w:style w:type="character" w:styleId="a6">
    <w:name w:val="Emphasis"/>
    <w:basedOn w:val="a0"/>
    <w:uiPriority w:val="20"/>
    <w:qFormat/>
    <w:rsid w:val="00402B9A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20467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046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02B9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02B9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02B9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77F7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02B9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02B9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02B9A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02B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02B9A"/>
    <w:rPr>
      <w:b/>
      <w:bCs/>
    </w:rPr>
  </w:style>
  <w:style w:type="character" w:styleId="HTML">
    <w:name w:val="HTML Code"/>
    <w:basedOn w:val="a0"/>
    <w:uiPriority w:val="99"/>
    <w:semiHidden/>
    <w:unhideWhenUsed/>
    <w:rsid w:val="00402B9A"/>
    <w:rPr>
      <w:rFonts w:ascii="宋体" w:eastAsia="宋体" w:hAnsi="宋体" w:cs="宋体"/>
      <w:sz w:val="24"/>
      <w:szCs w:val="24"/>
    </w:rPr>
  </w:style>
  <w:style w:type="character" w:customStyle="1" w:styleId="math-inline">
    <w:name w:val="math-inline"/>
    <w:basedOn w:val="a0"/>
    <w:rsid w:val="00402B9A"/>
  </w:style>
  <w:style w:type="character" w:styleId="a6">
    <w:name w:val="Emphasis"/>
    <w:basedOn w:val="a0"/>
    <w:uiPriority w:val="20"/>
    <w:qFormat/>
    <w:rsid w:val="00402B9A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20467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046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108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05972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9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7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0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904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3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8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3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756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1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98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73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0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9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6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1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82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15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5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00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1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unlp/NRE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blog.csdn.net/chenmingwei000/article/details/80054278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de.google.com/p/word2vec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fa2d28b437d8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iesl.cs.umass.edu/riedel/ecml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1219</Words>
  <Characters>6952</Characters>
  <Application>Microsoft Office Word</Application>
  <DocSecurity>0</DocSecurity>
  <Lines>57</Lines>
  <Paragraphs>16</Paragraphs>
  <ScaleCrop>false</ScaleCrop>
  <Company/>
  <LinksUpToDate>false</LinksUpToDate>
  <CharactersWithSpaces>8155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17</cp:revision>
  <dcterms:created xsi:type="dcterms:W3CDTF">2019-05-08T08:41:00Z</dcterms:created>
  <dcterms:modified xsi:type="dcterms:W3CDTF">2019-05-08T09:34:00Z</dcterms:modified>
</cp:coreProperties>
</file>