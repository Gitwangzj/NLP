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BF8" w:rsidRPr="00637724" w:rsidRDefault="006F0BF8" w:rsidP="00637724">
      <w:pPr>
        <w:widowControl/>
        <w:jc w:val="left"/>
        <w:rPr>
          <w:rFonts w:ascii="Source Sans Pro" w:eastAsia="宋体" w:hAnsi="Source Sans Pro" w:cs="宋体" w:hint="eastAsia"/>
          <w:b/>
          <w:bCs/>
          <w:color w:val="111111"/>
          <w:kern w:val="0"/>
          <w:sz w:val="24"/>
          <w:szCs w:val="24"/>
        </w:rPr>
      </w:pPr>
      <w:r>
        <w:rPr>
          <w:rFonts w:ascii="Source Sans Pro" w:eastAsia="宋体" w:hAnsi="Source Sans Pro" w:cs="宋体" w:hint="eastAsia"/>
          <w:color w:val="111111"/>
          <w:kern w:val="0"/>
          <w:sz w:val="24"/>
          <w:szCs w:val="24"/>
        </w:rPr>
        <w:t>资料来源：</w:t>
      </w:r>
      <w:r w:rsidR="00C21384">
        <w:fldChar w:fldCharType="begin"/>
      </w:r>
      <w:r w:rsidR="00C21384">
        <w:instrText xml:space="preserve"> HYPERLINK "http://www.crownpku.com/2017/08/19/%E7%94%A8Bi-GRU%E5%92%8C%E5%AD%97%E5%90%91%E9%87%8F%E5%81%9A%E7%AB%AF%E5%88%B0%E7%AB%AF%E7%9A%84%E4%B8%AD%E6%96%87%E5%85%B3%E7%B3%BB%E6%8A%BD%E5%8F%96.html" </w:instrText>
      </w:r>
      <w:r w:rsidR="00C21384">
        <w:fldChar w:fldCharType="separate"/>
      </w:r>
      <w:r w:rsidR="00922D55" w:rsidRPr="00922D55">
        <w:rPr>
          <w:rStyle w:val="a4"/>
          <w:rFonts w:ascii="Source Sans Pro" w:eastAsia="宋体" w:hAnsi="Source Sans Pro" w:cs="宋体"/>
          <w:b/>
          <w:bCs/>
          <w:kern w:val="0"/>
          <w:sz w:val="24"/>
          <w:szCs w:val="24"/>
        </w:rPr>
        <w:t>用</w:t>
      </w:r>
      <w:r w:rsidR="00922D55" w:rsidRPr="00922D55">
        <w:rPr>
          <w:rStyle w:val="a4"/>
          <w:rFonts w:ascii="Source Sans Pro" w:eastAsia="宋体" w:hAnsi="Source Sans Pro" w:cs="宋体"/>
          <w:b/>
          <w:bCs/>
          <w:kern w:val="0"/>
          <w:sz w:val="24"/>
          <w:szCs w:val="24"/>
        </w:rPr>
        <w:t>Bi-GRU</w:t>
      </w:r>
      <w:r w:rsidR="00922D55" w:rsidRPr="00922D55">
        <w:rPr>
          <w:rStyle w:val="a4"/>
          <w:rFonts w:ascii="Source Sans Pro" w:eastAsia="宋体" w:hAnsi="Source Sans Pro" w:cs="宋体"/>
          <w:b/>
          <w:bCs/>
          <w:kern w:val="0"/>
          <w:sz w:val="24"/>
          <w:szCs w:val="24"/>
        </w:rPr>
        <w:t>和字向量做端到端的中文关系抽取</w:t>
      </w:r>
      <w:r w:rsidR="00C21384">
        <w:rPr>
          <w:rStyle w:val="a4"/>
          <w:rFonts w:ascii="Source Sans Pro" w:eastAsia="宋体" w:hAnsi="Source Sans Pro" w:cs="宋体"/>
          <w:b/>
          <w:bCs/>
          <w:kern w:val="0"/>
          <w:sz w:val="24"/>
          <w:szCs w:val="24"/>
        </w:rPr>
        <w:fldChar w:fldCharType="end"/>
      </w:r>
    </w:p>
    <w:p w:rsidR="005F62F7" w:rsidRPr="005F62F7" w:rsidRDefault="005F62F7" w:rsidP="005F62F7">
      <w:pPr>
        <w:widowControl/>
        <w:shd w:val="clear" w:color="auto" w:fill="FDFDFD"/>
        <w:spacing w:after="225"/>
        <w:jc w:val="left"/>
        <w:rPr>
          <w:rFonts w:ascii="Source Sans Pro" w:eastAsia="宋体" w:hAnsi="Source Sans Pro" w:cs="宋体" w:hint="eastAsia"/>
          <w:color w:val="111111"/>
          <w:kern w:val="0"/>
          <w:sz w:val="24"/>
          <w:szCs w:val="24"/>
        </w:rPr>
      </w:pP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实体识别和关系抽取</w:t>
      </w:r>
      <w:proofErr w:type="gramStart"/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是例如</w:t>
      </w:r>
      <w:proofErr w:type="gramEnd"/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构建知识图谱等上层自然语言处理应用的基础。关系抽取可以简单理解为一个分类问题：给定两个实体和两个实体共同出现的句子文本，判别两个实体之间的关系。</w:t>
      </w:r>
    </w:p>
    <w:p w:rsidR="005F62F7" w:rsidRPr="005F62F7" w:rsidRDefault="005F62F7" w:rsidP="005F62F7">
      <w:pPr>
        <w:widowControl/>
        <w:shd w:val="clear" w:color="auto" w:fill="FDFDFD"/>
        <w:spacing w:after="225"/>
        <w:jc w:val="left"/>
        <w:rPr>
          <w:rFonts w:ascii="Source Sans Pro" w:eastAsia="宋体" w:hAnsi="Source Sans Pro" w:cs="宋体" w:hint="eastAsia"/>
          <w:color w:val="111111"/>
          <w:kern w:val="0"/>
          <w:sz w:val="24"/>
          <w:szCs w:val="24"/>
        </w:rPr>
      </w:pP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使用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CNN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或者双向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RNN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加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Attention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的深度学习方法被认为是现在关系抽取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state of art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的解决方案。已有的文献和代码，大都是针对英文语料，使用词向量作为输入进行训练。这里以实践为目的，介绍一个用双向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GRU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、字与句子的双重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Attention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模型，以天然适配中文特性的字向量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(character embedding)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作为输入，</w:t>
      </w:r>
      <w:proofErr w:type="gramStart"/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网络爬取数据</w:t>
      </w:r>
      <w:proofErr w:type="gramEnd"/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作为训练语料构建的中文关系抽取模型。</w:t>
      </w:r>
    </w:p>
    <w:p w:rsidR="005F62F7" w:rsidRPr="005F62F7" w:rsidRDefault="005F62F7" w:rsidP="005F62F7">
      <w:pPr>
        <w:widowControl/>
        <w:shd w:val="clear" w:color="auto" w:fill="FDFDFD"/>
        <w:spacing w:after="225"/>
        <w:jc w:val="left"/>
        <w:rPr>
          <w:rFonts w:ascii="Source Sans Pro" w:eastAsia="宋体" w:hAnsi="Source Sans Pro" w:cs="宋体" w:hint="eastAsia"/>
          <w:color w:val="111111"/>
          <w:kern w:val="0"/>
          <w:sz w:val="24"/>
          <w:szCs w:val="24"/>
        </w:rPr>
      </w:pP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代码主要是基于清华的开源项目</w:t>
      </w:r>
      <w:r w:rsidR="00C21384">
        <w:fldChar w:fldCharType="begin"/>
      </w:r>
      <w:r w:rsidR="00C21384">
        <w:instrText xml:space="preserve"> HYPERLINK "https://github.com/thunlp/TensorFlow-NRE" </w:instrText>
      </w:r>
      <w:r w:rsidR="00C21384">
        <w:fldChar w:fldCharType="separate"/>
      </w:r>
      <w:r w:rsidRPr="005F62F7">
        <w:rPr>
          <w:rFonts w:ascii="Source Sans Pro" w:eastAsia="宋体" w:hAnsi="Source Sans Pro" w:cs="宋体"/>
          <w:color w:val="1756A9"/>
          <w:kern w:val="0"/>
          <w:sz w:val="24"/>
          <w:szCs w:val="24"/>
          <w:u w:val="single"/>
        </w:rPr>
        <w:t>thunlp/TensorFlow-NRE</w:t>
      </w:r>
      <w:r w:rsidR="00C21384">
        <w:rPr>
          <w:rFonts w:ascii="Source Sans Pro" w:eastAsia="宋体" w:hAnsi="Source Sans Pro" w:cs="宋体"/>
          <w:color w:val="1756A9"/>
          <w:kern w:val="0"/>
          <w:sz w:val="24"/>
          <w:szCs w:val="24"/>
          <w:u w:val="single"/>
        </w:rPr>
        <w:fldChar w:fldCharType="end"/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开发，感谢！</w:t>
      </w:r>
    </w:p>
    <w:p w:rsidR="005F62F7" w:rsidRPr="005F62F7" w:rsidRDefault="005F62F7" w:rsidP="005F62F7">
      <w:pPr>
        <w:widowControl/>
        <w:shd w:val="clear" w:color="auto" w:fill="FDFDFD"/>
        <w:spacing w:after="225"/>
        <w:jc w:val="left"/>
        <w:outlineLvl w:val="1"/>
        <w:rPr>
          <w:rFonts w:ascii="Source Sans Pro" w:eastAsia="宋体" w:hAnsi="Source Sans Pro" w:cs="宋体" w:hint="eastAsia"/>
          <w:color w:val="111111"/>
          <w:kern w:val="0"/>
          <w:sz w:val="48"/>
          <w:szCs w:val="48"/>
        </w:rPr>
      </w:pPr>
      <w:r w:rsidRPr="005F62F7">
        <w:rPr>
          <w:rFonts w:ascii="Source Sans Pro" w:eastAsia="宋体" w:hAnsi="Source Sans Pro" w:cs="宋体"/>
          <w:color w:val="111111"/>
          <w:kern w:val="0"/>
          <w:sz w:val="48"/>
          <w:szCs w:val="48"/>
        </w:rPr>
        <w:t>双向</w:t>
      </w:r>
      <w:r w:rsidRPr="005F62F7">
        <w:rPr>
          <w:rFonts w:ascii="Source Sans Pro" w:eastAsia="宋体" w:hAnsi="Source Sans Pro" w:cs="宋体"/>
          <w:color w:val="111111"/>
          <w:kern w:val="0"/>
          <w:sz w:val="48"/>
          <w:szCs w:val="48"/>
        </w:rPr>
        <w:t>GRU</w:t>
      </w:r>
      <w:r w:rsidRPr="005F62F7">
        <w:rPr>
          <w:rFonts w:ascii="Source Sans Pro" w:eastAsia="宋体" w:hAnsi="Source Sans Pro" w:cs="宋体"/>
          <w:color w:val="111111"/>
          <w:kern w:val="0"/>
          <w:sz w:val="48"/>
          <w:szCs w:val="48"/>
        </w:rPr>
        <w:t>加</w:t>
      </w:r>
      <w:r w:rsidRPr="005F62F7">
        <w:rPr>
          <w:rFonts w:ascii="Source Sans Pro" w:eastAsia="宋体" w:hAnsi="Source Sans Pro" w:cs="宋体"/>
          <w:color w:val="111111"/>
          <w:kern w:val="0"/>
          <w:sz w:val="48"/>
          <w:szCs w:val="48"/>
        </w:rPr>
        <w:t>Dual Attention</w:t>
      </w:r>
      <w:r w:rsidRPr="005F62F7">
        <w:rPr>
          <w:rFonts w:ascii="Source Sans Pro" w:eastAsia="宋体" w:hAnsi="Source Sans Pro" w:cs="宋体"/>
          <w:color w:val="111111"/>
          <w:kern w:val="0"/>
          <w:sz w:val="48"/>
          <w:szCs w:val="48"/>
        </w:rPr>
        <w:t>模型</w:t>
      </w:r>
    </w:p>
    <w:p w:rsidR="005F62F7" w:rsidRPr="005F62F7" w:rsidRDefault="005F62F7" w:rsidP="005F62F7">
      <w:pPr>
        <w:widowControl/>
        <w:shd w:val="clear" w:color="auto" w:fill="FDFDFD"/>
        <w:spacing w:after="225"/>
        <w:jc w:val="left"/>
        <w:rPr>
          <w:rFonts w:ascii="Source Sans Pro" w:eastAsia="宋体" w:hAnsi="Source Sans Pro" w:cs="宋体" w:hint="eastAsia"/>
          <w:color w:val="111111"/>
          <w:kern w:val="0"/>
          <w:sz w:val="24"/>
          <w:szCs w:val="24"/>
        </w:rPr>
      </w:pP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双向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GRU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加字级别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attention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的模型想法来自文章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 xml:space="preserve"> “Attention-Based Bidirectional Long Short-Term Memory Networks for Relation Classification” [Zhou et al.,2016]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。这里将原文的模型结构中的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LSTM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改为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GRU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，且对句子中的每一个中文字符输入为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character embedding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。这样的模型对每一个句子输入做训练，加入字级别的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attention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。</w:t>
      </w:r>
    </w:p>
    <w:p w:rsidR="005F62F7" w:rsidRPr="005F62F7" w:rsidRDefault="005F62F7" w:rsidP="005F62F7">
      <w:pPr>
        <w:widowControl/>
        <w:shd w:val="clear" w:color="auto" w:fill="FDFDFD"/>
        <w:spacing w:after="225"/>
        <w:jc w:val="left"/>
        <w:rPr>
          <w:rFonts w:ascii="Source Sans Pro" w:eastAsia="宋体" w:hAnsi="Source Sans Pro" w:cs="宋体" w:hint="eastAsia"/>
          <w:color w:val="111111"/>
          <w:kern w:val="0"/>
          <w:sz w:val="24"/>
          <w:szCs w:val="24"/>
        </w:rPr>
      </w:pPr>
      <w:r>
        <w:rPr>
          <w:rFonts w:ascii="Source Sans Pro" w:eastAsia="宋体" w:hAnsi="Source Sans Pro" w:cs="宋体" w:hint="eastAsia"/>
          <w:noProof/>
          <w:color w:val="111111"/>
          <w:kern w:val="0"/>
          <w:sz w:val="24"/>
          <w:szCs w:val="24"/>
        </w:rPr>
        <w:drawing>
          <wp:inline distT="0" distB="0" distL="0" distR="0">
            <wp:extent cx="5343085" cy="2671321"/>
            <wp:effectExtent l="0" t="0" r="0" b="0"/>
            <wp:docPr id="3" name="图片 3" descr="原始图片出自Zhou et al.,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原始图片出自Zhou et al.,20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5" cy="267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2F7" w:rsidRPr="005F62F7" w:rsidRDefault="005F62F7" w:rsidP="005F62F7">
      <w:pPr>
        <w:widowControl/>
        <w:shd w:val="clear" w:color="auto" w:fill="FDFDFD"/>
        <w:spacing w:after="225"/>
        <w:jc w:val="left"/>
        <w:rPr>
          <w:rFonts w:ascii="Source Sans Pro" w:eastAsia="宋体" w:hAnsi="Source Sans Pro" w:cs="宋体" w:hint="eastAsia"/>
          <w:color w:val="111111"/>
          <w:kern w:val="0"/>
          <w:sz w:val="24"/>
          <w:szCs w:val="24"/>
        </w:rPr>
      </w:pP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句子级别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attention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的想法来自文章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 xml:space="preserve"> “Neural Relation Extraction with Selective Attention over Instances” [Lin et al.,2016]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。原文模型结构图如下，这里将其中对每</w:t>
      </w:r>
      <w:proofErr w:type="gramStart"/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个</w:t>
      </w:r>
      <w:proofErr w:type="gramEnd"/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句子进行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encoding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的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CNN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模块换成上面的双向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GRU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模型。这样的模型对每一种类别的句子输入做共同训练，加入句子级别的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attention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。</w:t>
      </w:r>
    </w:p>
    <w:p w:rsidR="00477AF8" w:rsidRPr="00C21384" w:rsidRDefault="005F62F7" w:rsidP="00C21384">
      <w:pPr>
        <w:widowControl/>
        <w:shd w:val="clear" w:color="auto" w:fill="FDFDFD"/>
        <w:spacing w:after="225"/>
        <w:jc w:val="left"/>
        <w:rPr>
          <w:rFonts w:ascii="Source Sans Pro" w:eastAsia="宋体" w:hAnsi="Source Sans Pro" w:cs="宋体" w:hint="eastAsia"/>
          <w:color w:val="111111"/>
          <w:kern w:val="0"/>
          <w:sz w:val="24"/>
          <w:szCs w:val="24"/>
        </w:rPr>
      </w:pPr>
      <w:r>
        <w:rPr>
          <w:rFonts w:ascii="Source Sans Pro" w:eastAsia="宋体" w:hAnsi="Source Sans Pro" w:cs="宋体" w:hint="eastAsia"/>
          <w:noProof/>
          <w:color w:val="111111"/>
          <w:kern w:val="0"/>
          <w:sz w:val="24"/>
          <w:szCs w:val="24"/>
        </w:rPr>
        <w:lastRenderedPageBreak/>
        <w:drawing>
          <wp:inline distT="0" distB="0" distL="0" distR="0" wp14:anchorId="5357B915" wp14:editId="67644E8A">
            <wp:extent cx="6273800" cy="4039235"/>
            <wp:effectExtent l="0" t="0" r="0" b="0"/>
            <wp:docPr id="2" name="图片 2" descr="原始图片出自Lin et al.,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原始图片出自Lin et al.,20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2F7" w:rsidRPr="005F62F7" w:rsidRDefault="005F62F7" w:rsidP="005F62F7">
      <w:pPr>
        <w:widowControl/>
        <w:shd w:val="clear" w:color="auto" w:fill="FDFDFD"/>
        <w:spacing w:after="225"/>
        <w:jc w:val="left"/>
        <w:outlineLvl w:val="1"/>
        <w:rPr>
          <w:rFonts w:ascii="Source Sans Pro" w:eastAsia="宋体" w:hAnsi="Source Sans Pro" w:cs="宋体" w:hint="eastAsia"/>
          <w:color w:val="111111"/>
          <w:kern w:val="0"/>
          <w:sz w:val="48"/>
          <w:szCs w:val="48"/>
        </w:rPr>
      </w:pPr>
      <w:r w:rsidRPr="005F62F7">
        <w:rPr>
          <w:rFonts w:ascii="Source Sans Pro" w:eastAsia="宋体" w:hAnsi="Source Sans Pro" w:cs="宋体"/>
          <w:color w:val="111111"/>
          <w:kern w:val="0"/>
          <w:sz w:val="48"/>
          <w:szCs w:val="48"/>
        </w:rPr>
        <w:t>语料获取</w:t>
      </w:r>
    </w:p>
    <w:p w:rsidR="005F62F7" w:rsidRPr="005F62F7" w:rsidRDefault="005F62F7" w:rsidP="005F62F7">
      <w:pPr>
        <w:widowControl/>
        <w:shd w:val="clear" w:color="auto" w:fill="FDFDFD"/>
        <w:spacing w:after="225"/>
        <w:jc w:val="left"/>
        <w:rPr>
          <w:rFonts w:ascii="Source Sans Pro" w:eastAsia="宋体" w:hAnsi="Source Sans Pro" w:cs="宋体" w:hint="eastAsia"/>
          <w:color w:val="111111"/>
          <w:kern w:val="0"/>
          <w:sz w:val="24"/>
          <w:szCs w:val="24"/>
        </w:rPr>
      </w:pP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中文关系抽取的公开语料比较</w:t>
      </w:r>
      <w:bookmarkStart w:id="0" w:name="_GoBack"/>
      <w:bookmarkEnd w:id="0"/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少。我们从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distant supervision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的方法中获取灵感，希望可以首先找到具有确定关系的实体对，然后再去获取该实体对共同出现的语句作为正样本。负样本则从实体库中随机产生没有关系的实体对，再去获取这样实体对共同出现的语句。</w:t>
      </w:r>
    </w:p>
    <w:p w:rsidR="005F62F7" w:rsidRPr="005F62F7" w:rsidRDefault="005F62F7" w:rsidP="005F62F7">
      <w:pPr>
        <w:widowControl/>
        <w:shd w:val="clear" w:color="auto" w:fill="FDFDFD"/>
        <w:spacing w:after="225"/>
        <w:jc w:val="left"/>
        <w:rPr>
          <w:rFonts w:ascii="Source Sans Pro" w:eastAsia="宋体" w:hAnsi="Source Sans Pro" w:cs="宋体" w:hint="eastAsia"/>
          <w:color w:val="111111"/>
          <w:kern w:val="0"/>
          <w:sz w:val="24"/>
          <w:szCs w:val="24"/>
        </w:rPr>
      </w:pP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对于具有确定关系的实体对，我们从</w:t>
      </w:r>
      <w:r w:rsidR="00C21384">
        <w:fldChar w:fldCharType="begin"/>
      </w:r>
      <w:r w:rsidR="00C21384">
        <w:instrText xml:space="preserve"> HYPERLINK "http://kw.fudan.edu.cn/" </w:instrText>
      </w:r>
      <w:r w:rsidR="00C21384">
        <w:fldChar w:fldCharType="separate"/>
      </w:r>
      <w:r w:rsidRPr="005F62F7">
        <w:rPr>
          <w:rFonts w:ascii="Source Sans Pro" w:eastAsia="宋体" w:hAnsi="Source Sans Pro" w:cs="宋体"/>
          <w:color w:val="1756A9"/>
          <w:kern w:val="0"/>
          <w:sz w:val="24"/>
          <w:szCs w:val="24"/>
          <w:u w:val="single"/>
        </w:rPr>
        <w:t>复旦知识工厂</w:t>
      </w:r>
      <w:r w:rsidR="00C21384">
        <w:rPr>
          <w:rFonts w:ascii="Source Sans Pro" w:eastAsia="宋体" w:hAnsi="Source Sans Pro" w:cs="宋体"/>
          <w:color w:val="1756A9"/>
          <w:kern w:val="0"/>
          <w:sz w:val="24"/>
          <w:szCs w:val="24"/>
          <w:u w:val="single"/>
        </w:rPr>
        <w:fldChar w:fldCharType="end"/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得到，感谢他们提供的免费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API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！一个小问题是，相同的关系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label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在复旦知识工厂中可能对应着不同的标注，比如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“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夫妻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”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，抓取到的数据里有的是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“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丈夫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”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，有的是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“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妻子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”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，有的是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“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伉俪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”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等等，需要手动对齐。</w:t>
      </w:r>
    </w:p>
    <w:p w:rsidR="005F62F7" w:rsidRPr="005F62F7" w:rsidRDefault="005F62F7" w:rsidP="005F62F7">
      <w:pPr>
        <w:widowControl/>
        <w:shd w:val="clear" w:color="auto" w:fill="FDFDFD"/>
        <w:spacing w:after="225"/>
        <w:jc w:val="left"/>
        <w:rPr>
          <w:rFonts w:ascii="Source Sans Pro" w:eastAsia="宋体" w:hAnsi="Source Sans Pro" w:cs="宋体" w:hint="eastAsia"/>
          <w:color w:val="111111"/>
          <w:kern w:val="0"/>
          <w:sz w:val="24"/>
          <w:szCs w:val="24"/>
        </w:rPr>
      </w:pPr>
      <w:r>
        <w:rPr>
          <w:rFonts w:ascii="Source Sans Pro" w:eastAsia="宋体" w:hAnsi="Source Sans Pro" w:cs="宋体" w:hint="eastAsia"/>
          <w:noProof/>
          <w:color w:val="111111"/>
          <w:kern w:val="0"/>
          <w:sz w:val="24"/>
          <w:szCs w:val="24"/>
        </w:rPr>
        <w:lastRenderedPageBreak/>
        <w:drawing>
          <wp:inline distT="0" distB="0" distL="0" distR="0">
            <wp:extent cx="5112385" cy="4222115"/>
            <wp:effectExtent l="0" t="0" r="0" b="6985"/>
            <wp:docPr id="1" name="图片 1" descr="http://www.crownpku.com/images/201708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rownpku.com/images/201708/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2F7" w:rsidRPr="005F62F7" w:rsidRDefault="005F62F7" w:rsidP="005F62F7">
      <w:pPr>
        <w:widowControl/>
        <w:shd w:val="clear" w:color="auto" w:fill="FDFDFD"/>
        <w:spacing w:after="225"/>
        <w:jc w:val="left"/>
        <w:rPr>
          <w:rFonts w:ascii="Source Sans Pro" w:eastAsia="宋体" w:hAnsi="Source Sans Pro" w:cs="宋体" w:hint="eastAsia"/>
          <w:color w:val="111111"/>
          <w:kern w:val="0"/>
          <w:sz w:val="24"/>
          <w:szCs w:val="24"/>
        </w:rPr>
      </w:pP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得到实体对，获取实体对共同出现的语句，我们直接借助百度、搜狐、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360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等的</w:t>
      </w:r>
      <w:proofErr w:type="gramStart"/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新闻搜素功能</w:t>
      </w:r>
      <w:proofErr w:type="gramEnd"/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，抓取实体对共同出现的新闻在搜索列表中的摘要。</w:t>
      </w:r>
    </w:p>
    <w:p w:rsidR="005F62F7" w:rsidRPr="005F62F7" w:rsidRDefault="005F62F7" w:rsidP="005F62F7">
      <w:pPr>
        <w:widowControl/>
        <w:shd w:val="clear" w:color="auto" w:fill="FDFDFD"/>
        <w:spacing w:after="225"/>
        <w:jc w:val="left"/>
        <w:rPr>
          <w:rFonts w:ascii="Source Sans Pro" w:eastAsia="宋体" w:hAnsi="Source Sans Pro" w:cs="宋体" w:hint="eastAsia"/>
          <w:color w:val="111111"/>
          <w:kern w:val="0"/>
          <w:sz w:val="24"/>
          <w:szCs w:val="24"/>
        </w:rPr>
      </w:pP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我们还从一个开源项目</w:t>
      </w:r>
      <w:hyperlink r:id="rId9" w:history="1">
        <w:r w:rsidRPr="005F62F7">
          <w:rPr>
            <w:rFonts w:ascii="Source Sans Pro" w:eastAsia="宋体" w:hAnsi="Source Sans Pro" w:cs="宋体"/>
            <w:color w:val="1756A9"/>
            <w:kern w:val="0"/>
            <w:sz w:val="24"/>
            <w:szCs w:val="24"/>
            <w:u w:val="single"/>
          </w:rPr>
          <w:t>Roshanson/TextInfoExp</w:t>
        </w:r>
      </w:hyperlink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中获取了不少关系抽取语料。感谢！</w:t>
      </w:r>
    </w:p>
    <w:p w:rsidR="005F62F7" w:rsidRPr="005F62F7" w:rsidRDefault="005F62F7" w:rsidP="005F62F7">
      <w:pPr>
        <w:widowControl/>
        <w:shd w:val="clear" w:color="auto" w:fill="FDFDFD"/>
        <w:spacing w:after="225"/>
        <w:jc w:val="left"/>
        <w:outlineLvl w:val="1"/>
        <w:rPr>
          <w:rFonts w:ascii="Source Sans Pro" w:eastAsia="宋体" w:hAnsi="Source Sans Pro" w:cs="宋体" w:hint="eastAsia"/>
          <w:color w:val="111111"/>
          <w:kern w:val="0"/>
          <w:sz w:val="48"/>
          <w:szCs w:val="48"/>
        </w:rPr>
      </w:pPr>
      <w:r w:rsidRPr="005F62F7">
        <w:rPr>
          <w:rFonts w:ascii="Source Sans Pro" w:eastAsia="宋体" w:hAnsi="Source Sans Pro" w:cs="宋体"/>
          <w:color w:val="111111"/>
          <w:kern w:val="0"/>
          <w:sz w:val="48"/>
          <w:szCs w:val="48"/>
        </w:rPr>
        <w:t>模型训练</w:t>
      </w:r>
    </w:p>
    <w:p w:rsidR="005F62F7" w:rsidRPr="005F62F7" w:rsidRDefault="005F62F7" w:rsidP="005F62F7">
      <w:pPr>
        <w:widowControl/>
        <w:shd w:val="clear" w:color="auto" w:fill="FDFDFD"/>
        <w:spacing w:after="225"/>
        <w:jc w:val="left"/>
        <w:rPr>
          <w:rFonts w:ascii="Source Sans Pro" w:eastAsia="宋体" w:hAnsi="Source Sans Pro" w:cs="宋体" w:hint="eastAsia"/>
          <w:color w:val="111111"/>
          <w:kern w:val="0"/>
          <w:sz w:val="24"/>
          <w:szCs w:val="24"/>
        </w:rPr>
      </w:pP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下面进入实战，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Clone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和运行</w:t>
      </w:r>
      <w:r w:rsidR="00C21384">
        <w:fldChar w:fldCharType="begin"/>
      </w:r>
      <w:r w:rsidR="00C21384">
        <w:instrText xml:space="preserve"> HYPERLINK "https://github.com/crownpku/Information-Extraction-Chinese/tree/master/RE_BGRU_2ATT" </w:instrText>
      </w:r>
      <w:r w:rsidR="00C21384">
        <w:fldChar w:fldCharType="separate"/>
      </w:r>
      <w:r w:rsidRPr="005F62F7">
        <w:rPr>
          <w:rFonts w:ascii="Source Sans Pro" w:eastAsia="宋体" w:hAnsi="Source Sans Pro" w:cs="宋体"/>
          <w:color w:val="1756A9"/>
          <w:kern w:val="0"/>
          <w:sz w:val="24"/>
          <w:szCs w:val="24"/>
          <w:u w:val="single"/>
        </w:rPr>
        <w:t>中文关系抽取项目</w:t>
      </w:r>
      <w:r w:rsidR="00C21384">
        <w:rPr>
          <w:rFonts w:ascii="Source Sans Pro" w:eastAsia="宋体" w:hAnsi="Source Sans Pro" w:cs="宋体"/>
          <w:color w:val="1756A9"/>
          <w:kern w:val="0"/>
          <w:sz w:val="24"/>
          <w:szCs w:val="24"/>
          <w:u w:val="single"/>
        </w:rPr>
        <w:fldChar w:fldCharType="end"/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.</w:t>
      </w:r>
    </w:p>
    <w:p w:rsidR="005F62F7" w:rsidRPr="005F62F7" w:rsidRDefault="005F62F7" w:rsidP="005F62F7">
      <w:pPr>
        <w:widowControl/>
        <w:shd w:val="clear" w:color="auto" w:fill="FDFDFD"/>
        <w:spacing w:after="225"/>
        <w:jc w:val="left"/>
        <w:outlineLvl w:val="2"/>
        <w:rPr>
          <w:rFonts w:ascii="Source Sans Pro" w:eastAsia="宋体" w:hAnsi="Source Sans Pro" w:cs="宋体" w:hint="eastAsia"/>
          <w:color w:val="111111"/>
          <w:kern w:val="0"/>
          <w:sz w:val="39"/>
          <w:szCs w:val="39"/>
        </w:rPr>
      </w:pPr>
      <w:r w:rsidRPr="005F62F7">
        <w:rPr>
          <w:rFonts w:ascii="Source Sans Pro" w:eastAsia="宋体" w:hAnsi="Source Sans Pro" w:cs="宋体"/>
          <w:color w:val="111111"/>
          <w:kern w:val="0"/>
          <w:sz w:val="39"/>
          <w:szCs w:val="39"/>
        </w:rPr>
        <w:t>系统要求：</w:t>
      </w:r>
    </w:p>
    <w:p w:rsidR="005F62F7" w:rsidRPr="005F62F7" w:rsidRDefault="005F62F7" w:rsidP="005F62F7">
      <w:pPr>
        <w:widowControl/>
        <w:numPr>
          <w:ilvl w:val="0"/>
          <w:numId w:val="1"/>
        </w:numPr>
        <w:shd w:val="clear" w:color="auto" w:fill="FDFDFD"/>
        <w:spacing w:after="225"/>
        <w:ind w:left="450"/>
        <w:jc w:val="left"/>
        <w:rPr>
          <w:rFonts w:ascii="Source Sans Pro" w:eastAsia="宋体" w:hAnsi="Source Sans Pro" w:cs="宋体" w:hint="eastAsia"/>
          <w:color w:val="111111"/>
          <w:kern w:val="0"/>
          <w:sz w:val="27"/>
          <w:szCs w:val="27"/>
        </w:rPr>
      </w:pPr>
      <w:r w:rsidRPr="005F62F7">
        <w:rPr>
          <w:rFonts w:ascii="Source Sans Pro" w:eastAsia="宋体" w:hAnsi="Source Sans Pro" w:cs="宋体"/>
          <w:color w:val="111111"/>
          <w:kern w:val="0"/>
          <w:sz w:val="27"/>
          <w:szCs w:val="27"/>
        </w:rPr>
        <w:t xml:space="preserve">Python (&gt;=3.5) </w:t>
      </w:r>
      <w:r w:rsidRPr="005F62F7">
        <w:rPr>
          <w:rFonts w:ascii="Source Sans Pro" w:eastAsia="宋体" w:hAnsi="Source Sans Pro" w:cs="宋体"/>
          <w:color w:val="111111"/>
          <w:kern w:val="0"/>
          <w:sz w:val="27"/>
          <w:szCs w:val="27"/>
        </w:rPr>
        <w:t>一定要用</w:t>
      </w:r>
      <w:r w:rsidRPr="005F62F7">
        <w:rPr>
          <w:rFonts w:ascii="Source Sans Pro" w:eastAsia="宋体" w:hAnsi="Source Sans Pro" w:cs="宋体"/>
          <w:color w:val="111111"/>
          <w:kern w:val="0"/>
          <w:sz w:val="27"/>
          <w:szCs w:val="27"/>
        </w:rPr>
        <w:t>Python 3</w:t>
      </w:r>
      <w:r w:rsidRPr="005F62F7">
        <w:rPr>
          <w:rFonts w:ascii="Source Sans Pro" w:eastAsia="宋体" w:hAnsi="Source Sans Pro" w:cs="宋体"/>
          <w:color w:val="111111"/>
          <w:kern w:val="0"/>
          <w:sz w:val="27"/>
          <w:szCs w:val="27"/>
        </w:rPr>
        <w:t>。因为编码问题，</w:t>
      </w:r>
      <w:r w:rsidRPr="005F62F7">
        <w:rPr>
          <w:rFonts w:ascii="Source Sans Pro" w:eastAsia="宋体" w:hAnsi="Source Sans Pro" w:cs="宋体"/>
          <w:color w:val="111111"/>
          <w:kern w:val="0"/>
          <w:sz w:val="27"/>
          <w:szCs w:val="27"/>
        </w:rPr>
        <w:t>Python 2</w:t>
      </w:r>
      <w:r w:rsidRPr="005F62F7">
        <w:rPr>
          <w:rFonts w:ascii="Source Sans Pro" w:eastAsia="宋体" w:hAnsi="Source Sans Pro" w:cs="宋体"/>
          <w:color w:val="111111"/>
          <w:kern w:val="0"/>
          <w:sz w:val="27"/>
          <w:szCs w:val="27"/>
        </w:rPr>
        <w:t>对中文太不友好。</w:t>
      </w:r>
    </w:p>
    <w:p w:rsidR="005F62F7" w:rsidRPr="005F62F7" w:rsidRDefault="005F62F7" w:rsidP="005F62F7">
      <w:pPr>
        <w:widowControl/>
        <w:numPr>
          <w:ilvl w:val="0"/>
          <w:numId w:val="1"/>
        </w:numPr>
        <w:shd w:val="clear" w:color="auto" w:fill="FDFDFD"/>
        <w:spacing w:after="225"/>
        <w:ind w:left="450"/>
        <w:jc w:val="left"/>
        <w:rPr>
          <w:rFonts w:ascii="Source Sans Pro" w:eastAsia="宋体" w:hAnsi="Source Sans Pro" w:cs="宋体" w:hint="eastAsia"/>
          <w:color w:val="111111"/>
          <w:kern w:val="0"/>
          <w:sz w:val="27"/>
          <w:szCs w:val="27"/>
        </w:rPr>
      </w:pPr>
      <w:proofErr w:type="spellStart"/>
      <w:r w:rsidRPr="005F62F7">
        <w:rPr>
          <w:rFonts w:ascii="Source Sans Pro" w:eastAsia="宋体" w:hAnsi="Source Sans Pro" w:cs="宋体"/>
          <w:color w:val="111111"/>
          <w:kern w:val="0"/>
          <w:sz w:val="27"/>
          <w:szCs w:val="27"/>
        </w:rPr>
        <w:lastRenderedPageBreak/>
        <w:t>TensorFlow</w:t>
      </w:r>
      <w:proofErr w:type="spellEnd"/>
      <w:r w:rsidRPr="005F62F7">
        <w:rPr>
          <w:rFonts w:ascii="Source Sans Pro" w:eastAsia="宋体" w:hAnsi="Source Sans Pro" w:cs="宋体"/>
          <w:color w:val="111111"/>
          <w:kern w:val="0"/>
          <w:sz w:val="27"/>
          <w:szCs w:val="27"/>
        </w:rPr>
        <w:t xml:space="preserve"> (&gt;=r1.0) </w:t>
      </w:r>
      <w:proofErr w:type="spellStart"/>
      <w:r w:rsidRPr="005F62F7">
        <w:rPr>
          <w:rFonts w:ascii="Source Sans Pro" w:eastAsia="宋体" w:hAnsi="Source Sans Pro" w:cs="宋体"/>
          <w:color w:val="111111"/>
          <w:kern w:val="0"/>
          <w:sz w:val="27"/>
          <w:szCs w:val="27"/>
        </w:rPr>
        <w:t>Tensorflow</w:t>
      </w:r>
      <w:proofErr w:type="spellEnd"/>
      <w:r w:rsidRPr="005F62F7">
        <w:rPr>
          <w:rFonts w:ascii="Source Sans Pro" w:eastAsia="宋体" w:hAnsi="Source Sans Pro" w:cs="宋体"/>
          <w:color w:val="111111"/>
          <w:kern w:val="0"/>
          <w:sz w:val="27"/>
          <w:szCs w:val="27"/>
        </w:rPr>
        <w:t>几个月一</w:t>
      </w:r>
      <w:proofErr w:type="gramStart"/>
      <w:r w:rsidRPr="005F62F7">
        <w:rPr>
          <w:rFonts w:ascii="Source Sans Pro" w:eastAsia="宋体" w:hAnsi="Source Sans Pro" w:cs="宋体"/>
          <w:color w:val="111111"/>
          <w:kern w:val="0"/>
          <w:sz w:val="27"/>
          <w:szCs w:val="27"/>
        </w:rPr>
        <w:t>个</w:t>
      </w:r>
      <w:proofErr w:type="gramEnd"/>
      <w:r w:rsidRPr="005F62F7">
        <w:rPr>
          <w:rFonts w:ascii="Source Sans Pro" w:eastAsia="宋体" w:hAnsi="Source Sans Pro" w:cs="宋体"/>
          <w:color w:val="111111"/>
          <w:kern w:val="0"/>
          <w:sz w:val="27"/>
          <w:szCs w:val="27"/>
        </w:rPr>
        <w:t>大变样，对</w:t>
      </w:r>
      <w:r w:rsidRPr="005F62F7">
        <w:rPr>
          <w:rFonts w:ascii="Source Sans Pro" w:eastAsia="宋体" w:hAnsi="Source Sans Pro" w:cs="宋体"/>
          <w:color w:val="111111"/>
          <w:kern w:val="0"/>
          <w:sz w:val="27"/>
          <w:szCs w:val="27"/>
        </w:rPr>
        <w:t>&lt;1.0</w:t>
      </w:r>
      <w:r w:rsidRPr="005F62F7">
        <w:rPr>
          <w:rFonts w:ascii="Source Sans Pro" w:eastAsia="宋体" w:hAnsi="Source Sans Pro" w:cs="宋体"/>
          <w:color w:val="111111"/>
          <w:kern w:val="0"/>
          <w:sz w:val="27"/>
          <w:szCs w:val="27"/>
        </w:rPr>
        <w:t>暂不支持。不过清华</w:t>
      </w:r>
      <w:proofErr w:type="spellStart"/>
      <w:r w:rsidRPr="005F62F7">
        <w:rPr>
          <w:rFonts w:ascii="Source Sans Pro" w:eastAsia="宋体" w:hAnsi="Source Sans Pro" w:cs="宋体"/>
          <w:color w:val="111111"/>
          <w:kern w:val="0"/>
          <w:sz w:val="27"/>
          <w:szCs w:val="27"/>
        </w:rPr>
        <w:t>Thunlp</w:t>
      </w:r>
      <w:proofErr w:type="spellEnd"/>
      <w:r w:rsidRPr="005F62F7">
        <w:rPr>
          <w:rFonts w:ascii="Source Sans Pro" w:eastAsia="宋体" w:hAnsi="Source Sans Pro" w:cs="宋体"/>
          <w:color w:val="111111"/>
          <w:kern w:val="0"/>
          <w:sz w:val="27"/>
          <w:szCs w:val="27"/>
        </w:rPr>
        <w:t>的原始代码是旧版的</w:t>
      </w:r>
      <w:proofErr w:type="spellStart"/>
      <w:r w:rsidRPr="005F62F7">
        <w:rPr>
          <w:rFonts w:ascii="Source Sans Pro" w:eastAsia="宋体" w:hAnsi="Source Sans Pro" w:cs="宋体"/>
          <w:color w:val="111111"/>
          <w:kern w:val="0"/>
          <w:sz w:val="27"/>
          <w:szCs w:val="27"/>
        </w:rPr>
        <w:t>Tensorflow</w:t>
      </w:r>
      <w:proofErr w:type="spellEnd"/>
      <w:r w:rsidRPr="005F62F7">
        <w:rPr>
          <w:rFonts w:ascii="Source Sans Pro" w:eastAsia="宋体" w:hAnsi="Source Sans Pro" w:cs="宋体"/>
          <w:color w:val="111111"/>
          <w:kern w:val="0"/>
          <w:sz w:val="27"/>
          <w:szCs w:val="27"/>
        </w:rPr>
        <w:t>，对旧版</w:t>
      </w:r>
      <w:r w:rsidRPr="005F62F7">
        <w:rPr>
          <w:rFonts w:ascii="Source Sans Pro" w:eastAsia="宋体" w:hAnsi="Source Sans Pro" w:cs="宋体"/>
          <w:color w:val="111111"/>
          <w:kern w:val="0"/>
          <w:sz w:val="27"/>
          <w:szCs w:val="27"/>
        </w:rPr>
        <w:t>TF</w:t>
      </w:r>
      <w:r w:rsidRPr="005F62F7">
        <w:rPr>
          <w:rFonts w:ascii="Source Sans Pro" w:eastAsia="宋体" w:hAnsi="Source Sans Pro" w:cs="宋体"/>
          <w:color w:val="111111"/>
          <w:kern w:val="0"/>
          <w:sz w:val="27"/>
          <w:szCs w:val="27"/>
        </w:rPr>
        <w:t>仍然</w:t>
      </w:r>
      <w:del w:id="1" w:author="Unknown">
        <w:r w:rsidRPr="005F62F7">
          <w:rPr>
            <w:rFonts w:ascii="Source Sans Pro" w:eastAsia="宋体" w:hAnsi="Source Sans Pro" w:cs="宋体"/>
            <w:color w:val="111111"/>
            <w:kern w:val="0"/>
            <w:sz w:val="27"/>
            <w:szCs w:val="27"/>
          </w:rPr>
          <w:delText>执迷不悟</w:delText>
        </w:r>
      </w:del>
      <w:r w:rsidRPr="005F62F7">
        <w:rPr>
          <w:rFonts w:ascii="Source Sans Pro" w:eastAsia="宋体" w:hAnsi="Source Sans Pro" w:cs="宋体"/>
          <w:color w:val="111111"/>
          <w:kern w:val="0"/>
          <w:sz w:val="27"/>
          <w:szCs w:val="27"/>
        </w:rPr>
        <w:t>念念不忘的朋友们可以去参考。</w:t>
      </w:r>
    </w:p>
    <w:p w:rsidR="005F62F7" w:rsidRPr="005F62F7" w:rsidRDefault="005F62F7" w:rsidP="005F62F7">
      <w:pPr>
        <w:widowControl/>
        <w:numPr>
          <w:ilvl w:val="0"/>
          <w:numId w:val="1"/>
        </w:numPr>
        <w:shd w:val="clear" w:color="auto" w:fill="FDFDFD"/>
        <w:spacing w:after="225"/>
        <w:ind w:left="450"/>
        <w:jc w:val="left"/>
        <w:rPr>
          <w:rFonts w:ascii="Source Sans Pro" w:eastAsia="宋体" w:hAnsi="Source Sans Pro" w:cs="宋体" w:hint="eastAsia"/>
          <w:color w:val="111111"/>
          <w:kern w:val="0"/>
          <w:sz w:val="27"/>
          <w:szCs w:val="27"/>
        </w:rPr>
      </w:pPr>
      <w:proofErr w:type="spellStart"/>
      <w:r w:rsidRPr="005F62F7">
        <w:rPr>
          <w:rFonts w:ascii="Source Sans Pro" w:eastAsia="宋体" w:hAnsi="Source Sans Pro" w:cs="宋体"/>
          <w:color w:val="111111"/>
          <w:kern w:val="0"/>
          <w:sz w:val="27"/>
          <w:szCs w:val="27"/>
        </w:rPr>
        <w:t>scikit</w:t>
      </w:r>
      <w:proofErr w:type="spellEnd"/>
      <w:r w:rsidRPr="005F62F7">
        <w:rPr>
          <w:rFonts w:ascii="Source Sans Pro" w:eastAsia="宋体" w:hAnsi="Source Sans Pro" w:cs="宋体"/>
          <w:color w:val="111111"/>
          <w:kern w:val="0"/>
          <w:sz w:val="27"/>
          <w:szCs w:val="27"/>
        </w:rPr>
        <w:t>-learn (&gt;=0.18)</w:t>
      </w:r>
    </w:p>
    <w:p w:rsidR="005F62F7" w:rsidRPr="005F62F7" w:rsidRDefault="005F62F7" w:rsidP="005F62F7">
      <w:pPr>
        <w:widowControl/>
        <w:shd w:val="clear" w:color="auto" w:fill="FDFDFD"/>
        <w:spacing w:after="225"/>
        <w:jc w:val="left"/>
        <w:outlineLvl w:val="2"/>
        <w:rPr>
          <w:rFonts w:ascii="Source Sans Pro" w:eastAsia="宋体" w:hAnsi="Source Sans Pro" w:cs="宋体" w:hint="eastAsia"/>
          <w:color w:val="111111"/>
          <w:kern w:val="0"/>
          <w:sz w:val="39"/>
          <w:szCs w:val="39"/>
        </w:rPr>
      </w:pPr>
      <w:r w:rsidRPr="005F62F7">
        <w:rPr>
          <w:rFonts w:ascii="Source Sans Pro" w:eastAsia="宋体" w:hAnsi="Source Sans Pro" w:cs="宋体"/>
          <w:color w:val="111111"/>
          <w:kern w:val="0"/>
          <w:sz w:val="39"/>
          <w:szCs w:val="39"/>
        </w:rPr>
        <w:t>训练</w:t>
      </w:r>
      <w:r w:rsidRPr="005F62F7">
        <w:rPr>
          <w:rFonts w:ascii="Source Sans Pro" w:eastAsia="宋体" w:hAnsi="Source Sans Pro" w:cs="宋体"/>
          <w:color w:val="111111"/>
          <w:kern w:val="0"/>
          <w:sz w:val="39"/>
          <w:szCs w:val="39"/>
        </w:rPr>
        <w:t>:</w:t>
      </w:r>
    </w:p>
    <w:p w:rsidR="005F62F7" w:rsidRPr="005F62F7" w:rsidRDefault="005F62F7" w:rsidP="005F62F7">
      <w:pPr>
        <w:widowControl/>
        <w:shd w:val="clear" w:color="auto" w:fill="FDFDFD"/>
        <w:spacing w:after="225"/>
        <w:jc w:val="left"/>
        <w:rPr>
          <w:rFonts w:ascii="Source Sans Pro" w:eastAsia="宋体" w:hAnsi="Source Sans Pro" w:cs="宋体" w:hint="eastAsia"/>
          <w:color w:val="111111"/>
          <w:kern w:val="0"/>
          <w:sz w:val="24"/>
          <w:szCs w:val="24"/>
        </w:rPr>
      </w:pP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1.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所有数据准备在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 xml:space="preserve"> </w:t>
      </w:r>
      <w:proofErr w:type="spellStart"/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origin_data</w:t>
      </w:r>
      <w:proofErr w:type="spellEnd"/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 xml:space="preserve">/ 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中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 xml:space="preserve">, 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包括了关系种类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 xml:space="preserve"> (relation2id.txt), 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训练数据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 xml:space="preserve"> (train.txt), 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测试数据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 xml:space="preserve"> (test.txt) and 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中文字向量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 xml:space="preserve"> (vec.txt). 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中文字向量是在中文</w:t>
      </w:r>
      <w:proofErr w:type="spellStart"/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wikipedia</w:t>
      </w:r>
      <w:proofErr w:type="spellEnd"/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上训练的。训练数据和测试数据是将原始数据随机排序，然后按大概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80%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做训练，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20%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做测试的方法分开。更好的方法是再加入验证数据，但是训练一个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epoch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已经好长时间，就偷个懒不搞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k-fold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什么的了。。。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现有的数据包含以下12种关系种类：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unknown, 父母, 夫妻, 师生, 兄弟姐妹, 合作, 情侣, 祖孙, 好友, 亲戚, 同门, 上下级</w:t>
      </w:r>
    </w:p>
    <w:p w:rsidR="005F62F7" w:rsidRPr="005F62F7" w:rsidRDefault="005F62F7" w:rsidP="005F62F7">
      <w:pPr>
        <w:widowControl/>
        <w:shd w:val="clear" w:color="auto" w:fill="FDFDFD"/>
        <w:spacing w:after="225"/>
        <w:jc w:val="left"/>
        <w:rPr>
          <w:rFonts w:ascii="Source Sans Pro" w:eastAsia="宋体" w:hAnsi="Source Sans Pro" w:cs="宋体" w:hint="eastAsia"/>
          <w:color w:val="111111"/>
          <w:kern w:val="0"/>
          <w:sz w:val="24"/>
          <w:szCs w:val="24"/>
        </w:rPr>
      </w:pP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2.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将所有数据通过字向量整理成</w:t>
      </w:r>
      <w:proofErr w:type="spellStart"/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numpy</w:t>
      </w:r>
      <w:proofErr w:type="spellEnd"/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的形式，存储在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 xml:space="preserve"> data/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proofErr w:type="gramStart"/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python</w:t>
      </w:r>
      <w:proofErr w:type="gramEnd"/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initial.py</w:t>
      </w:r>
    </w:p>
    <w:p w:rsidR="005F62F7" w:rsidRPr="005F62F7" w:rsidRDefault="005F62F7" w:rsidP="005F62F7">
      <w:pPr>
        <w:widowControl/>
        <w:shd w:val="clear" w:color="auto" w:fill="FDFDFD"/>
        <w:spacing w:after="225"/>
        <w:jc w:val="left"/>
        <w:rPr>
          <w:rFonts w:ascii="Source Sans Pro" w:eastAsia="宋体" w:hAnsi="Source Sans Pro" w:cs="宋体" w:hint="eastAsia"/>
          <w:color w:val="111111"/>
          <w:kern w:val="0"/>
          <w:sz w:val="24"/>
          <w:szCs w:val="24"/>
        </w:rPr>
      </w:pP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3.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进行训练，模型会存储在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 xml:space="preserve"> model/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。并没有怎么仔细调节超参数，模型结构除了字向量的输入以外，也是完全照搬英文版的模型。感兴趣的朋友们以这个结果为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baseline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可以尝试调出更好的模型参数。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proofErr w:type="gramStart"/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python</w:t>
      </w:r>
      <w:proofErr w:type="gramEnd"/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train_GRU.py</w:t>
      </w:r>
    </w:p>
    <w:p w:rsidR="005F62F7" w:rsidRPr="005F62F7" w:rsidRDefault="005F62F7" w:rsidP="005F62F7">
      <w:pPr>
        <w:widowControl/>
        <w:shd w:val="clear" w:color="auto" w:fill="FDFDFD"/>
        <w:spacing w:after="225"/>
        <w:jc w:val="left"/>
        <w:outlineLvl w:val="2"/>
        <w:rPr>
          <w:rFonts w:ascii="Source Sans Pro" w:eastAsia="宋体" w:hAnsi="Source Sans Pro" w:cs="宋体" w:hint="eastAsia"/>
          <w:color w:val="111111"/>
          <w:kern w:val="0"/>
          <w:sz w:val="39"/>
          <w:szCs w:val="39"/>
        </w:rPr>
      </w:pPr>
      <w:r w:rsidRPr="005F62F7">
        <w:rPr>
          <w:rFonts w:ascii="Source Sans Pro" w:eastAsia="宋体" w:hAnsi="Source Sans Pro" w:cs="宋体"/>
          <w:color w:val="111111"/>
          <w:kern w:val="0"/>
          <w:sz w:val="39"/>
          <w:szCs w:val="39"/>
        </w:rPr>
        <w:t>预测：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proofErr w:type="gramStart"/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python</w:t>
      </w:r>
      <w:proofErr w:type="gramEnd"/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test_GRU.py</w:t>
      </w:r>
    </w:p>
    <w:p w:rsidR="005F62F7" w:rsidRPr="005F62F7" w:rsidRDefault="005F62F7" w:rsidP="005F62F7">
      <w:pPr>
        <w:widowControl/>
        <w:shd w:val="clear" w:color="auto" w:fill="FDFDFD"/>
        <w:spacing w:after="225"/>
        <w:jc w:val="left"/>
        <w:rPr>
          <w:rFonts w:ascii="Source Sans Pro" w:eastAsia="宋体" w:hAnsi="Source Sans Pro" w:cs="宋体" w:hint="eastAsia"/>
          <w:color w:val="111111"/>
          <w:kern w:val="0"/>
          <w:sz w:val="24"/>
          <w:szCs w:val="24"/>
        </w:rPr>
      </w:pP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代码中有两个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main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函数。第一个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main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函数是用测试数据来测试准确率的（我的实验大概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70%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左右），第二个则是供用户输入数据进行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inference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。程序会在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command line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中提示输入</w:t>
      </w:r>
      <w:proofErr w:type="gramStart"/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”</w:t>
      </w:r>
      <w:proofErr w:type="gramEnd"/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name1 name2 sentence</w:t>
      </w:r>
      <w:proofErr w:type="gramStart"/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”</w:t>
      </w:r>
      <w:proofErr w:type="gramEnd"/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格式的测试数据。</w:t>
      </w:r>
    </w:p>
    <w:p w:rsidR="005F62F7" w:rsidRPr="005F62F7" w:rsidRDefault="005F62F7" w:rsidP="005F62F7">
      <w:pPr>
        <w:widowControl/>
        <w:shd w:val="clear" w:color="auto" w:fill="FDFDFD"/>
        <w:spacing w:after="225"/>
        <w:jc w:val="left"/>
        <w:outlineLvl w:val="1"/>
        <w:rPr>
          <w:rFonts w:ascii="Source Sans Pro" w:eastAsia="宋体" w:hAnsi="Source Sans Pro" w:cs="宋体" w:hint="eastAsia"/>
          <w:color w:val="111111"/>
          <w:kern w:val="0"/>
          <w:sz w:val="48"/>
          <w:szCs w:val="48"/>
        </w:rPr>
      </w:pPr>
      <w:r w:rsidRPr="005F62F7">
        <w:rPr>
          <w:rFonts w:ascii="Source Sans Pro" w:eastAsia="宋体" w:hAnsi="Source Sans Pro" w:cs="宋体"/>
          <w:color w:val="111111"/>
          <w:kern w:val="0"/>
          <w:sz w:val="48"/>
          <w:szCs w:val="48"/>
        </w:rPr>
        <w:t>一些结果</w:t>
      </w:r>
    </w:p>
    <w:p w:rsidR="005F62F7" w:rsidRPr="005F62F7" w:rsidRDefault="005F62F7" w:rsidP="005F62F7">
      <w:pPr>
        <w:widowControl/>
        <w:shd w:val="clear" w:color="auto" w:fill="FDFDFD"/>
        <w:spacing w:after="225"/>
        <w:jc w:val="left"/>
        <w:rPr>
          <w:rFonts w:ascii="Source Sans Pro" w:eastAsia="宋体" w:hAnsi="Source Sans Pro" w:cs="宋体" w:hint="eastAsia"/>
          <w:color w:val="111111"/>
          <w:kern w:val="0"/>
          <w:sz w:val="24"/>
          <w:szCs w:val="24"/>
        </w:rPr>
      </w:pP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我们请来王大牛和李晓华两位同学来做角色扮演，测试了一些例子。</w:t>
      </w:r>
    </w:p>
    <w:p w:rsidR="005F62F7" w:rsidRPr="005F62F7" w:rsidRDefault="005F62F7" w:rsidP="005F62F7">
      <w:pPr>
        <w:widowControl/>
        <w:shd w:val="clear" w:color="auto" w:fill="FDFDFD"/>
        <w:spacing w:after="225"/>
        <w:jc w:val="left"/>
        <w:rPr>
          <w:rFonts w:ascii="Source Sans Pro" w:eastAsia="宋体" w:hAnsi="Source Sans Pro" w:cs="宋体" w:hint="eastAsia"/>
          <w:color w:val="111111"/>
          <w:kern w:val="0"/>
          <w:sz w:val="24"/>
          <w:szCs w:val="24"/>
        </w:rPr>
      </w:pP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可以看到模型给出的结果还是蛮有趣的，有一些错误，但也是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“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情有可原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”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的合理。</w:t>
      </w:r>
    </w:p>
    <w:p w:rsidR="005F62F7" w:rsidRPr="005F62F7" w:rsidRDefault="005F62F7" w:rsidP="005F62F7">
      <w:pPr>
        <w:widowControl/>
        <w:shd w:val="clear" w:color="auto" w:fill="FDFDFD"/>
        <w:spacing w:after="225"/>
        <w:jc w:val="left"/>
        <w:rPr>
          <w:rFonts w:ascii="Source Sans Pro" w:eastAsia="宋体" w:hAnsi="Source Sans Pro" w:cs="宋体" w:hint="eastAsia"/>
          <w:color w:val="111111"/>
          <w:kern w:val="0"/>
          <w:sz w:val="24"/>
          <w:szCs w:val="24"/>
        </w:rPr>
      </w:pP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lastRenderedPageBreak/>
        <w:t>回顾整个过程，对于中文关系提取这个比较复杂的任务，我们的方法完全没有构造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n-gram</w:t>
      </w:r>
      <w:r w:rsidRPr="005F62F7">
        <w:rPr>
          <w:rFonts w:ascii="Source Sans Pro" w:eastAsia="宋体" w:hAnsi="Source Sans Pro" w:cs="宋体"/>
          <w:color w:val="111111"/>
          <w:kern w:val="0"/>
          <w:sz w:val="24"/>
          <w:szCs w:val="24"/>
        </w:rPr>
        <w:t>、词性、依存句法等复杂特征，使用深度学习模型，甚至不需要中文分词，只依靠字向量和大量训练语料就得到了一个效果不错的端到端模型。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INFO</w:t>
      </w:r>
      <w:proofErr w:type="gramStart"/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:tensorflow:Restoring</w:t>
      </w:r>
      <w:proofErr w:type="spellEnd"/>
      <w:proofErr w:type="gramEnd"/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parameters from ./model/ATT_GRU_model-9000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proofErr w:type="gramStart"/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reading</w:t>
      </w:r>
      <w:proofErr w:type="gramEnd"/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word embedding data...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proofErr w:type="gramStart"/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reading</w:t>
      </w:r>
      <w:proofErr w:type="gramEnd"/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relation to id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实体1: 李晓华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实体2: 王大牛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李晓华和她的丈夫王大牛前日一起去英国旅行了。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关系是: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No.1: 夫妻, Probability is 0.996217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No.2: 父母, Probability is 0.00193673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No.3: 兄弟姐妹, Probability is 0.00128172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实体1: 李晓华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实体2: 王大牛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李晓华和她的高中同学王大牛两个人前日一起去英国旅行。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关系是: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No.1: 好友, Probability is 0.526823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No.2: 兄弟姐妹, Probability is 0.177491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No.3: 夫妻, Probability is 0.132977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实体1: 李晓华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实体2: 王大牛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王大牛命令李晓华在周末前完成这份代码。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lastRenderedPageBreak/>
        <w:t>关系是: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No.1: 上下级, Probability is 0.965674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No.2: 亲戚, Probability is 0.0185355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No.3: 父母, Probability is 0.00953698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实体1: 李晓华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实体2: 王大牛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王大牛非常疼爱他的孙女李晓华小朋友。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关系是: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No.1: 祖孙, Probability is 0.785542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No.2: 好友, Probability is 0.0829895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No.3: 同门, Probability is 0.0728216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实体1: 李晓华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实体2: 王大牛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谈起曾经一起求学的日子，王大牛非常怀念他的师妹李晓华。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关系是: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No.1: 师生, Probability is 0.735982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No.2: 同门, Probability is 0.159495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No.3: 兄弟姐妹, Probability is 0.0440367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实体1: 李晓华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实体2: 王大牛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王大牛对于他的学生李晓华做出的成果非常骄傲！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关系是: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lastRenderedPageBreak/>
        <w:t>No.1: 师生, Probability is 0.994964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No.2: 父母, Probability is 0.00460191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No.3: 夫妻, Probability is 0.000108601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实体1: 李晓华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实体2: 王大牛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王大牛和李晓华是从小一起长大的好哥们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关系是: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No.1: 兄弟姐妹, Probability is 0.852632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No.2: 亲戚, Probability is 0.0477967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No.3: 好友, Probability is 0.0433101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实体1: 李晓华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实体2: 王大牛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王大牛的表舅叫李晓华的二妈为大姐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关系是: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No.1: 亲戚, Probability is 0.766272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No.2: 父母, Probability is 0.162108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No.3: 兄弟姐妹, Probability is 0.0623203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实体1: 李晓华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实体2: 王大牛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这篇论文是王大牛负责编程，李晓华负责写作的。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关系是: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No.1: 合作, Probability is 0.907599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lastRenderedPageBreak/>
        <w:t>No.2: unknown, Probability is 0.082604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No.3: 上下级, Probability is 0.00730342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实体1: 李晓华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实体2: 王大牛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王大牛和李晓华为谁是论文的第一作者争得头破血流。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关系是: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No.1: 合作, Probability is 0.819008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No.2: 上下级, Probability is 0.116768</w:t>
      </w:r>
    </w:p>
    <w:p w:rsidR="005F62F7" w:rsidRPr="005F62F7" w:rsidRDefault="005F62F7" w:rsidP="005F62F7">
      <w:pPr>
        <w:widowControl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3"/>
          <w:szCs w:val="23"/>
        </w:rPr>
      </w:pPr>
      <w:r w:rsidRPr="005F62F7">
        <w:rPr>
          <w:rFonts w:ascii="宋体" w:eastAsia="宋体" w:hAnsi="宋体" w:cs="宋体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</w:rPr>
        <w:t>No.3: 师生, Probability is 0.044831</w:t>
      </w:r>
    </w:p>
    <w:p w:rsidR="00692E67" w:rsidRDefault="00692E67"/>
    <w:sectPr w:rsidR="00692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F7B4E"/>
    <w:multiLevelType w:val="multilevel"/>
    <w:tmpl w:val="6A4C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11A"/>
    <w:rsid w:val="00477AF8"/>
    <w:rsid w:val="005F62F7"/>
    <w:rsid w:val="00637724"/>
    <w:rsid w:val="00692E67"/>
    <w:rsid w:val="006F0BF8"/>
    <w:rsid w:val="00922D55"/>
    <w:rsid w:val="00C21384"/>
    <w:rsid w:val="00C4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2D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F62F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F62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F62F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F62F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F62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F62F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F62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62F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F62F7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F62F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F62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2D5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2D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F62F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F62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F62F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F62F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F62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F62F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F62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62F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F62F7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F62F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F62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2D5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7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26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07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58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99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4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32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oshanson/TextInfoEx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8</cp:revision>
  <dcterms:created xsi:type="dcterms:W3CDTF">2019-05-08T02:11:00Z</dcterms:created>
  <dcterms:modified xsi:type="dcterms:W3CDTF">2019-05-08T06:54:00Z</dcterms:modified>
</cp:coreProperties>
</file>